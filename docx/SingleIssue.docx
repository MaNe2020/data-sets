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5" w:type="dxa"/>
        <w:tblBorders>
          <w:top w:val="single" w:sz="6" w:space="0" w:color="auto"/>
          <w:left w:val="single" w:sz="6" w:space="0" w:color="auto"/>
          <w:bottom w:val="single" w:sz="6" w:space="0" w:color="auto"/>
          <w:right w:val="single" w:sz="6" w:space="0" w:color="auto"/>
        </w:tblBorders>
        <w:tblLayout w:type="fixed"/>
        <w:tblCellMar>
          <w:left w:w="107" w:type="dxa"/>
          <w:right w:w="107" w:type="dxa"/>
        </w:tblCellMar>
        <w:tblLook w:val="0000"/>
      </w:tblPr>
      <w:tblGrid>
        <w:gridCol w:w="1950"/>
        <w:gridCol w:w="425"/>
        <w:gridCol w:w="142"/>
        <w:gridCol w:w="1559"/>
        <w:gridCol w:w="405"/>
        <w:gridCol w:w="588"/>
        <w:gridCol w:w="850"/>
        <w:gridCol w:w="142"/>
        <w:gridCol w:w="992"/>
        <w:gridCol w:w="1843"/>
        <w:gridCol w:w="425"/>
        <w:gridCol w:w="425"/>
      </w:tblGrid>
      <w:tr w:rsidR="00AB22BF">
        <w:tblPrEx>
          <w:tblCellMar>
            <w:top w:w="0" w:type="dxa"/>
            <w:bottom w:w="0" w:type="dxa"/>
          </w:tblCellMar>
        </w:tblPrEx>
        <w:tc>
          <w:tcPr>
            <w:tcW w:w="9746" w:type="dxa"/>
            <w:gridSpan w:val="12"/>
            <w:tcBorders>
              <w:top w:val="single" w:sz="6" w:space="0" w:color="auto"/>
            </w:tcBorders>
          </w:tcPr>
          <w:p w:rsidR="00AB22BF" w:rsidRDefault="00AB22BF">
            <w:pPr>
              <w:pStyle w:val="CRfront"/>
              <w:rPr>
                <w:i/>
                <w:sz w:val="12"/>
              </w:rPr>
            </w:pPr>
            <w:bookmarkStart w:id="0" w:name="_Toc434390701"/>
          </w:p>
        </w:tc>
      </w:tr>
      <w:tr w:rsidR="00AB22BF">
        <w:tblPrEx>
          <w:tblCellMar>
            <w:top w:w="0" w:type="dxa"/>
            <w:bottom w:w="0" w:type="dxa"/>
          </w:tblCellMar>
        </w:tblPrEx>
        <w:tc>
          <w:tcPr>
            <w:tcW w:w="5069" w:type="dxa"/>
            <w:gridSpan w:val="6"/>
          </w:tcPr>
          <w:p w:rsidR="00AB22BF" w:rsidRDefault="00AB22BF">
            <w:pPr>
              <w:pStyle w:val="CRfront"/>
              <w:jc w:val="right"/>
              <w:rPr>
                <w:b/>
              </w:rPr>
            </w:pPr>
            <w:r>
              <w:rPr>
                <w:b/>
              </w:rPr>
              <w:t>CHANGE REQUEST No :</w:t>
            </w:r>
          </w:p>
        </w:tc>
        <w:tc>
          <w:tcPr>
            <w:tcW w:w="850" w:type="dxa"/>
            <w:shd w:val="pct25" w:color="FFFF00" w:fill="auto"/>
          </w:tcPr>
          <w:p w:rsidR="00AB22BF" w:rsidRDefault="00AB22BF">
            <w:pPr>
              <w:pStyle w:val="CRfront"/>
              <w:tabs>
                <w:tab w:val="left" w:pos="2835"/>
              </w:tabs>
              <w:jc w:val="center"/>
              <w:rPr>
                <w:b/>
              </w:rPr>
            </w:pPr>
          </w:p>
        </w:tc>
        <w:tc>
          <w:tcPr>
            <w:tcW w:w="3827" w:type="dxa"/>
            <w:gridSpan w:val="5"/>
          </w:tcPr>
          <w:p w:rsidR="00AB22BF" w:rsidRDefault="00AB22BF">
            <w:pPr>
              <w:pStyle w:val="CRfront"/>
              <w:tabs>
                <w:tab w:val="left" w:pos="2835"/>
              </w:tabs>
              <w:ind w:left="35"/>
              <w:rPr>
                <w:u w:val="single"/>
              </w:rPr>
            </w:pPr>
            <w:r>
              <w:rPr>
                <w:i/>
                <w:color w:val="FF0000"/>
                <w:sz w:val="14"/>
              </w:rPr>
              <w:t>Please see embedded help file at the bottom of this</w:t>
            </w:r>
            <w:r>
              <w:rPr>
                <w:i/>
                <w:color w:val="FF0000"/>
                <w:sz w:val="14"/>
              </w:rPr>
              <w:br/>
              <w:t>page for instructions on how to fill in this form correctly.</w:t>
            </w:r>
          </w:p>
        </w:tc>
      </w:tr>
      <w:tr w:rsidR="00AB22BF">
        <w:tblPrEx>
          <w:tblCellMar>
            <w:top w:w="0" w:type="dxa"/>
            <w:bottom w:w="0" w:type="dxa"/>
          </w:tblCellMar>
        </w:tblPrEx>
        <w:tc>
          <w:tcPr>
            <w:tcW w:w="9746" w:type="dxa"/>
            <w:gridSpan w:val="12"/>
          </w:tcPr>
          <w:p w:rsidR="00AB22BF" w:rsidRDefault="00AB22BF">
            <w:pPr>
              <w:pStyle w:val="CRfront"/>
              <w:rPr>
                <w:u w:val="single"/>
              </w:rPr>
            </w:pPr>
          </w:p>
        </w:tc>
      </w:tr>
      <w:tr w:rsidR="00AB22BF">
        <w:tblPrEx>
          <w:tblCellMar>
            <w:top w:w="0" w:type="dxa"/>
            <w:bottom w:w="0" w:type="dxa"/>
          </w:tblCellMar>
        </w:tblPrEx>
        <w:tc>
          <w:tcPr>
            <w:tcW w:w="4076" w:type="dxa"/>
            <w:gridSpan w:val="4"/>
          </w:tcPr>
          <w:p w:rsidR="00AB22BF" w:rsidRDefault="00AB22BF">
            <w:pPr>
              <w:pStyle w:val="CRfront"/>
              <w:jc w:val="right"/>
              <w:rPr>
                <w:u w:val="single"/>
              </w:rPr>
            </w:pPr>
            <w:r>
              <w:rPr>
                <w:b/>
              </w:rPr>
              <w:t>Technical Specification GSM / UMTS:</w:t>
            </w:r>
          </w:p>
        </w:tc>
        <w:tc>
          <w:tcPr>
            <w:tcW w:w="993" w:type="dxa"/>
            <w:gridSpan w:val="2"/>
            <w:shd w:val="pct25" w:color="FFFF00" w:fill="auto"/>
          </w:tcPr>
          <w:p w:rsidR="00AB22BF" w:rsidRDefault="00AB22BF">
            <w:pPr>
              <w:pStyle w:val="CRfront"/>
              <w:tabs>
                <w:tab w:val="left" w:pos="2835"/>
              </w:tabs>
              <w:jc w:val="center"/>
            </w:pPr>
            <w:r>
              <w:t>07.07</w:t>
            </w:r>
          </w:p>
        </w:tc>
        <w:tc>
          <w:tcPr>
            <w:tcW w:w="992" w:type="dxa"/>
            <w:gridSpan w:val="2"/>
          </w:tcPr>
          <w:p w:rsidR="00AB22BF" w:rsidRDefault="00AB22BF">
            <w:pPr>
              <w:pStyle w:val="CRfront"/>
              <w:tabs>
                <w:tab w:val="left" w:pos="2835"/>
              </w:tabs>
              <w:jc w:val="right"/>
              <w:rPr>
                <w:u w:val="single"/>
              </w:rPr>
            </w:pPr>
            <w:r>
              <w:t>Version</w:t>
            </w:r>
          </w:p>
        </w:tc>
        <w:tc>
          <w:tcPr>
            <w:tcW w:w="992" w:type="dxa"/>
            <w:shd w:val="pct25" w:color="FFFF00" w:fill="auto"/>
          </w:tcPr>
          <w:p w:rsidR="00AB22BF" w:rsidRDefault="00AB22BF">
            <w:pPr>
              <w:pStyle w:val="CRfront"/>
              <w:tabs>
                <w:tab w:val="left" w:pos="2835"/>
              </w:tabs>
              <w:rPr>
                <w:sz w:val="18"/>
              </w:rPr>
            </w:pPr>
            <w:r>
              <w:rPr>
                <w:sz w:val="18"/>
              </w:rPr>
              <w:t>7.3.0</w:t>
            </w:r>
          </w:p>
        </w:tc>
        <w:tc>
          <w:tcPr>
            <w:tcW w:w="2693" w:type="dxa"/>
            <w:gridSpan w:val="3"/>
          </w:tcPr>
          <w:p w:rsidR="00AB22BF" w:rsidRDefault="00AB22BF">
            <w:pPr>
              <w:pStyle w:val="CRfront"/>
              <w:tabs>
                <w:tab w:val="left" w:pos="2835"/>
              </w:tabs>
              <w:rPr>
                <w:u w:val="single"/>
              </w:rPr>
            </w:pPr>
          </w:p>
        </w:tc>
      </w:tr>
      <w:tr w:rsidR="00AB22BF">
        <w:tblPrEx>
          <w:tblCellMar>
            <w:top w:w="0" w:type="dxa"/>
            <w:bottom w:w="0" w:type="dxa"/>
          </w:tblCellMar>
        </w:tblPrEx>
        <w:tc>
          <w:tcPr>
            <w:tcW w:w="9746" w:type="dxa"/>
            <w:gridSpan w:val="12"/>
          </w:tcPr>
          <w:p w:rsidR="00AB22BF" w:rsidRDefault="00AB22BF">
            <w:pPr>
              <w:pStyle w:val="CRfront"/>
              <w:rPr>
                <w:u w:val="single"/>
              </w:rPr>
            </w:pPr>
          </w:p>
        </w:tc>
      </w:tr>
      <w:tr w:rsidR="00AB22BF">
        <w:tblPrEx>
          <w:tblCellMar>
            <w:top w:w="0" w:type="dxa"/>
            <w:bottom w:w="0" w:type="dxa"/>
          </w:tblCellMar>
        </w:tblPrEx>
        <w:tc>
          <w:tcPr>
            <w:tcW w:w="1950" w:type="dxa"/>
          </w:tcPr>
          <w:p w:rsidR="00AB22BF" w:rsidRDefault="00AB22BF">
            <w:pPr>
              <w:pStyle w:val="CRfront"/>
              <w:jc w:val="right"/>
              <w:rPr>
                <w:u w:val="single"/>
              </w:rPr>
            </w:pPr>
            <w:r>
              <w:t>Submitted to TSG</w:t>
            </w:r>
          </w:p>
        </w:tc>
        <w:tc>
          <w:tcPr>
            <w:tcW w:w="567" w:type="dxa"/>
            <w:gridSpan w:val="2"/>
            <w:shd w:val="pct25" w:color="FFFF00" w:fill="auto"/>
          </w:tcPr>
          <w:p w:rsidR="00AB22BF" w:rsidRDefault="00AB22BF">
            <w:pPr>
              <w:pStyle w:val="CRfront"/>
              <w:jc w:val="center"/>
            </w:pPr>
            <w:r>
              <w:t>#6</w:t>
            </w:r>
          </w:p>
        </w:tc>
        <w:tc>
          <w:tcPr>
            <w:tcW w:w="1964" w:type="dxa"/>
            <w:gridSpan w:val="2"/>
          </w:tcPr>
          <w:p w:rsidR="00AB22BF" w:rsidRDefault="00AB22BF">
            <w:pPr>
              <w:pStyle w:val="CRfront"/>
              <w:jc w:val="right"/>
              <w:rPr>
                <w:u w:val="single"/>
              </w:rPr>
            </w:pPr>
            <w:r>
              <w:t>for approval</w:t>
            </w:r>
          </w:p>
        </w:tc>
        <w:tc>
          <w:tcPr>
            <w:tcW w:w="588" w:type="dxa"/>
            <w:shd w:val="pct25" w:color="FFFF00" w:fill="auto"/>
          </w:tcPr>
          <w:p w:rsidR="00AB22BF" w:rsidRDefault="00AB22BF">
            <w:pPr>
              <w:pStyle w:val="CRfront"/>
              <w:jc w:val="center"/>
              <w:rPr>
                <w:b/>
                <w:caps/>
              </w:rPr>
            </w:pPr>
            <w:r>
              <w:rPr>
                <w:b/>
                <w:caps/>
              </w:rPr>
              <w:t>x</w:t>
            </w:r>
          </w:p>
        </w:tc>
        <w:tc>
          <w:tcPr>
            <w:tcW w:w="3827" w:type="dxa"/>
            <w:gridSpan w:val="4"/>
          </w:tcPr>
          <w:p w:rsidR="00AB22BF" w:rsidRDefault="00AB22BF">
            <w:pPr>
              <w:pStyle w:val="CRfront"/>
              <w:jc w:val="right"/>
            </w:pPr>
            <w:r>
              <w:t>Without presentation ("non-strategic")</w:t>
            </w:r>
          </w:p>
        </w:tc>
        <w:tc>
          <w:tcPr>
            <w:tcW w:w="425" w:type="dxa"/>
            <w:shd w:val="pct25" w:color="FFFF00" w:fill="auto"/>
          </w:tcPr>
          <w:p w:rsidR="00AB22BF" w:rsidRDefault="00AB22BF">
            <w:pPr>
              <w:pStyle w:val="CRfront"/>
              <w:rPr>
                <w:b/>
                <w:caps/>
              </w:rPr>
            </w:pPr>
            <w:r>
              <w:rPr>
                <w:b/>
                <w:caps/>
              </w:rPr>
              <w:t>x</w:t>
            </w:r>
          </w:p>
        </w:tc>
        <w:tc>
          <w:tcPr>
            <w:tcW w:w="425" w:type="dxa"/>
          </w:tcPr>
          <w:p w:rsidR="00AB22BF" w:rsidRDefault="00AB22BF">
            <w:pPr>
              <w:pStyle w:val="CRfront"/>
            </w:pPr>
          </w:p>
        </w:tc>
      </w:tr>
      <w:tr w:rsidR="00AB22BF">
        <w:tblPrEx>
          <w:tblCellMar>
            <w:top w:w="0" w:type="dxa"/>
            <w:bottom w:w="0" w:type="dxa"/>
          </w:tblCellMar>
        </w:tblPrEx>
        <w:tc>
          <w:tcPr>
            <w:tcW w:w="2375" w:type="dxa"/>
            <w:gridSpan w:val="2"/>
          </w:tcPr>
          <w:p w:rsidR="00AB22BF" w:rsidRDefault="00AB22BF">
            <w:pPr>
              <w:pStyle w:val="CRfront"/>
              <w:jc w:val="center"/>
              <w:rPr>
                <w:i/>
              </w:rPr>
            </w:pPr>
            <w:r>
              <w:rPr>
                <w:i/>
                <w:sz w:val="14"/>
              </w:rPr>
              <w:t xml:space="preserve">list plenary meeting or STC here </w:t>
            </w:r>
            <w:r>
              <w:rPr>
                <w:sz w:val="14"/>
                <w:szCs w:val="14"/>
              </w:rPr>
              <w:sym w:font="Symbol" w:char="F0AD"/>
            </w:r>
          </w:p>
        </w:tc>
        <w:tc>
          <w:tcPr>
            <w:tcW w:w="2106" w:type="dxa"/>
            <w:gridSpan w:val="3"/>
          </w:tcPr>
          <w:p w:rsidR="00AB22BF" w:rsidRDefault="00AB22BF">
            <w:pPr>
              <w:pStyle w:val="CRfront"/>
              <w:jc w:val="right"/>
            </w:pPr>
            <w:r>
              <w:t>for information</w:t>
            </w:r>
          </w:p>
        </w:tc>
        <w:tc>
          <w:tcPr>
            <w:tcW w:w="588" w:type="dxa"/>
            <w:shd w:val="pct25" w:color="FFFF00" w:fill="auto"/>
          </w:tcPr>
          <w:p w:rsidR="00AB22BF" w:rsidRDefault="00AB22BF">
            <w:pPr>
              <w:pStyle w:val="CRfront"/>
              <w:jc w:val="center"/>
              <w:rPr>
                <w:b/>
                <w:caps/>
              </w:rPr>
            </w:pPr>
          </w:p>
        </w:tc>
        <w:tc>
          <w:tcPr>
            <w:tcW w:w="3827" w:type="dxa"/>
            <w:gridSpan w:val="4"/>
          </w:tcPr>
          <w:p w:rsidR="00AB22BF" w:rsidRDefault="00AB22BF">
            <w:pPr>
              <w:pStyle w:val="CRfront"/>
              <w:jc w:val="right"/>
            </w:pPr>
            <w:r>
              <w:t>With presentation ("strategic")</w:t>
            </w:r>
          </w:p>
        </w:tc>
        <w:tc>
          <w:tcPr>
            <w:tcW w:w="425" w:type="dxa"/>
            <w:shd w:val="pct25" w:color="FFFF00" w:fill="auto"/>
          </w:tcPr>
          <w:p w:rsidR="00AB22BF" w:rsidRDefault="00AB22BF">
            <w:pPr>
              <w:pStyle w:val="CRfront"/>
              <w:jc w:val="center"/>
              <w:rPr>
                <w:b/>
                <w:caps/>
              </w:rPr>
            </w:pPr>
          </w:p>
        </w:tc>
        <w:tc>
          <w:tcPr>
            <w:tcW w:w="425" w:type="dxa"/>
          </w:tcPr>
          <w:p w:rsidR="00AB22BF" w:rsidRDefault="00AB22BF">
            <w:pPr>
              <w:pStyle w:val="CRfront"/>
              <w:rPr>
                <w:u w:val="single"/>
              </w:rPr>
            </w:pPr>
          </w:p>
        </w:tc>
      </w:tr>
      <w:tr w:rsidR="00AB22BF">
        <w:tblPrEx>
          <w:tblCellMar>
            <w:top w:w="0" w:type="dxa"/>
            <w:bottom w:w="0" w:type="dxa"/>
          </w:tblCellMar>
        </w:tblPrEx>
        <w:tc>
          <w:tcPr>
            <w:tcW w:w="9746" w:type="dxa"/>
            <w:gridSpan w:val="12"/>
            <w:tcBorders>
              <w:bottom w:val="single" w:sz="6" w:space="0" w:color="auto"/>
            </w:tcBorders>
          </w:tcPr>
          <w:p w:rsidR="00AB22BF" w:rsidRDefault="00AB22BF">
            <w:pPr>
              <w:pStyle w:val="CRfront"/>
              <w:jc w:val="right"/>
            </w:pPr>
            <w:r>
              <w:rPr>
                <w:i/>
                <w:sz w:val="12"/>
              </w:rPr>
              <w:br/>
              <w:t>PT SMG CR cover form. Filename: crf26_3.doc</w:t>
            </w:r>
          </w:p>
        </w:tc>
      </w:tr>
    </w:tbl>
    <w:p w:rsidR="00AB22BF" w:rsidRDefault="00AB22BF">
      <w:pPr>
        <w:pStyle w:val="CRfront"/>
        <w:tabs>
          <w:tab w:val="left" w:pos="2835"/>
        </w:tabs>
        <w:rPr>
          <w:b/>
        </w:rPr>
      </w:pPr>
    </w:p>
    <w:tbl>
      <w:tblPr>
        <w:tblW w:w="0" w:type="auto"/>
        <w:tblInd w:w="-105" w:type="dxa"/>
        <w:tblLayout w:type="fixed"/>
        <w:tblCellMar>
          <w:left w:w="107" w:type="dxa"/>
          <w:right w:w="107" w:type="dxa"/>
        </w:tblCellMar>
        <w:tblLook w:val="0000"/>
      </w:tblPr>
      <w:tblGrid>
        <w:gridCol w:w="2801"/>
        <w:gridCol w:w="630"/>
        <w:gridCol w:w="361"/>
        <w:gridCol w:w="567"/>
        <w:gridCol w:w="361"/>
        <w:gridCol w:w="963"/>
        <w:gridCol w:w="361"/>
      </w:tblGrid>
      <w:tr w:rsidR="00AB22BF">
        <w:tblPrEx>
          <w:tblCellMar>
            <w:top w:w="0" w:type="dxa"/>
            <w:bottom w:w="0" w:type="dxa"/>
          </w:tblCellMar>
        </w:tblPrEx>
        <w:tc>
          <w:tcPr>
            <w:tcW w:w="2801" w:type="dxa"/>
          </w:tcPr>
          <w:p w:rsidR="00AB22BF" w:rsidRDefault="00AB22BF">
            <w:pPr>
              <w:pStyle w:val="CRfront"/>
              <w:rPr>
                <w:b/>
                <w:u w:val="single"/>
              </w:rPr>
            </w:pPr>
            <w:r>
              <w:rPr>
                <w:b/>
                <w:u w:val="single"/>
              </w:rPr>
              <w:t>Proposed change affects:</w:t>
            </w:r>
          </w:p>
        </w:tc>
        <w:tc>
          <w:tcPr>
            <w:tcW w:w="630" w:type="dxa"/>
          </w:tcPr>
          <w:p w:rsidR="00AB22BF" w:rsidRDefault="00AB22BF">
            <w:pPr>
              <w:pStyle w:val="CRfront"/>
              <w:jc w:val="right"/>
            </w:pPr>
            <w:r>
              <w:t>SIM</w:t>
            </w:r>
          </w:p>
        </w:tc>
        <w:tc>
          <w:tcPr>
            <w:tcW w:w="361" w:type="dxa"/>
            <w:tcBorders>
              <w:top w:val="single" w:sz="6" w:space="0" w:color="000000"/>
              <w:left w:val="single" w:sz="6" w:space="0" w:color="000000"/>
              <w:bottom w:val="single" w:sz="6" w:space="0" w:color="000000"/>
              <w:right w:val="single" w:sz="6" w:space="0" w:color="000000"/>
            </w:tcBorders>
            <w:shd w:val="pct25" w:color="FFFF00" w:fill="auto"/>
          </w:tcPr>
          <w:p w:rsidR="00AB22BF" w:rsidRDefault="00AB22BF">
            <w:pPr>
              <w:pStyle w:val="CRfront"/>
              <w:jc w:val="center"/>
              <w:rPr>
                <w:b/>
                <w:caps/>
              </w:rPr>
            </w:pPr>
          </w:p>
        </w:tc>
        <w:tc>
          <w:tcPr>
            <w:tcW w:w="567" w:type="dxa"/>
          </w:tcPr>
          <w:p w:rsidR="00AB22BF" w:rsidRDefault="00AB22BF">
            <w:pPr>
              <w:pStyle w:val="CRfront"/>
              <w:jc w:val="right"/>
              <w:rPr>
                <w:u w:val="single"/>
              </w:rPr>
            </w:pPr>
            <w:r>
              <w:t>ME</w:t>
            </w:r>
          </w:p>
        </w:tc>
        <w:tc>
          <w:tcPr>
            <w:tcW w:w="361" w:type="dxa"/>
            <w:tcBorders>
              <w:top w:val="single" w:sz="6" w:space="0" w:color="auto"/>
              <w:left w:val="single" w:sz="6" w:space="0" w:color="auto"/>
              <w:bottom w:val="single" w:sz="6" w:space="0" w:color="auto"/>
              <w:right w:val="single" w:sz="6" w:space="0" w:color="auto"/>
            </w:tcBorders>
            <w:shd w:val="pct25" w:color="FFFF00" w:fill="auto"/>
          </w:tcPr>
          <w:p w:rsidR="00AB22BF" w:rsidRDefault="00AB22BF">
            <w:pPr>
              <w:pStyle w:val="CRfront"/>
              <w:jc w:val="center"/>
              <w:rPr>
                <w:b/>
                <w:caps/>
              </w:rPr>
            </w:pPr>
            <w:r>
              <w:rPr>
                <w:b/>
                <w:caps/>
              </w:rPr>
              <w:t>x</w:t>
            </w:r>
          </w:p>
        </w:tc>
        <w:tc>
          <w:tcPr>
            <w:tcW w:w="963" w:type="dxa"/>
          </w:tcPr>
          <w:p w:rsidR="00AB22BF" w:rsidRDefault="00AB22BF">
            <w:pPr>
              <w:pStyle w:val="CRfront"/>
              <w:jc w:val="right"/>
              <w:rPr>
                <w:u w:val="single"/>
              </w:rPr>
            </w:pPr>
            <w:r>
              <w:t>Network</w:t>
            </w:r>
          </w:p>
        </w:tc>
        <w:tc>
          <w:tcPr>
            <w:tcW w:w="361" w:type="dxa"/>
            <w:tcBorders>
              <w:top w:val="single" w:sz="6" w:space="0" w:color="auto"/>
              <w:left w:val="single" w:sz="6" w:space="0" w:color="auto"/>
              <w:bottom w:val="single" w:sz="6" w:space="0" w:color="auto"/>
              <w:right w:val="single" w:sz="6" w:space="0" w:color="auto"/>
            </w:tcBorders>
            <w:shd w:val="pct25" w:color="FFFF00" w:fill="auto"/>
          </w:tcPr>
          <w:p w:rsidR="00AB22BF" w:rsidRDefault="00AB22BF">
            <w:pPr>
              <w:pStyle w:val="CRfront"/>
              <w:jc w:val="center"/>
              <w:rPr>
                <w:b/>
                <w:caps/>
              </w:rPr>
            </w:pPr>
          </w:p>
        </w:tc>
      </w:tr>
    </w:tbl>
    <w:p w:rsidR="00AB22BF" w:rsidRDefault="00AB22BF">
      <w:pPr>
        <w:pStyle w:val="CRfront"/>
        <w:rPr>
          <w:i/>
          <w:sz w:val="14"/>
        </w:rPr>
      </w:pPr>
      <w:r>
        <w:rPr>
          <w:i/>
          <w:sz w:val="14"/>
        </w:rPr>
        <w:t>(at least one should be marked with an X)</w:t>
      </w:r>
    </w:p>
    <w:p w:rsidR="00AB22BF" w:rsidRDefault="00AB22BF">
      <w:pPr>
        <w:pStyle w:val="CRfront"/>
      </w:pPr>
    </w:p>
    <w:tbl>
      <w:tblPr>
        <w:tblW w:w="0" w:type="auto"/>
        <w:tblInd w:w="-105" w:type="dxa"/>
        <w:tblLayout w:type="fixed"/>
        <w:tblCellMar>
          <w:left w:w="107" w:type="dxa"/>
          <w:right w:w="107" w:type="dxa"/>
        </w:tblCellMar>
        <w:tblLook w:val="0000"/>
      </w:tblPr>
      <w:tblGrid>
        <w:gridCol w:w="1383"/>
        <w:gridCol w:w="8222"/>
      </w:tblGrid>
      <w:tr w:rsidR="00AB22BF">
        <w:tblPrEx>
          <w:tblCellMar>
            <w:top w:w="0" w:type="dxa"/>
            <w:bottom w:w="0" w:type="dxa"/>
          </w:tblCellMar>
        </w:tblPrEx>
        <w:tc>
          <w:tcPr>
            <w:tcW w:w="1383" w:type="dxa"/>
          </w:tcPr>
          <w:p w:rsidR="00AB22BF" w:rsidRDefault="00AB22BF">
            <w:pPr>
              <w:pStyle w:val="CRfront"/>
              <w:rPr>
                <w:b/>
                <w:u w:val="single"/>
              </w:rPr>
            </w:pPr>
            <w:r>
              <w:rPr>
                <w:b/>
                <w:u w:val="single"/>
              </w:rPr>
              <w:t>Work item:</w:t>
            </w:r>
          </w:p>
        </w:tc>
        <w:tc>
          <w:tcPr>
            <w:tcW w:w="8222" w:type="dxa"/>
            <w:shd w:val="pct25" w:color="FFFF00" w:fill="auto"/>
          </w:tcPr>
          <w:p w:rsidR="00AB22BF" w:rsidRDefault="00AB22BF">
            <w:pPr>
              <w:pStyle w:val="CRfront"/>
            </w:pPr>
            <w:r>
              <w:t>GPRS</w:t>
            </w:r>
          </w:p>
        </w:tc>
      </w:tr>
    </w:tbl>
    <w:p w:rsidR="00AB22BF" w:rsidRDefault="00AB22BF">
      <w:pPr>
        <w:pStyle w:val="CRfront"/>
      </w:pPr>
    </w:p>
    <w:tbl>
      <w:tblPr>
        <w:tblW w:w="0" w:type="auto"/>
        <w:tblInd w:w="-105" w:type="dxa"/>
        <w:tblLayout w:type="fixed"/>
        <w:tblCellMar>
          <w:left w:w="107" w:type="dxa"/>
          <w:right w:w="107" w:type="dxa"/>
        </w:tblCellMar>
        <w:tblLook w:val="0000"/>
      </w:tblPr>
      <w:tblGrid>
        <w:gridCol w:w="1383"/>
        <w:gridCol w:w="5185"/>
        <w:gridCol w:w="1307"/>
        <w:gridCol w:w="1730"/>
      </w:tblGrid>
      <w:tr w:rsidR="00AB22BF">
        <w:tblPrEx>
          <w:tblCellMar>
            <w:top w:w="0" w:type="dxa"/>
            <w:bottom w:w="0" w:type="dxa"/>
          </w:tblCellMar>
        </w:tblPrEx>
        <w:tc>
          <w:tcPr>
            <w:tcW w:w="1383" w:type="dxa"/>
          </w:tcPr>
          <w:p w:rsidR="00AB22BF" w:rsidRDefault="00AB22BF">
            <w:pPr>
              <w:pStyle w:val="CRfront"/>
              <w:rPr>
                <w:b/>
                <w:u w:val="single"/>
              </w:rPr>
            </w:pPr>
            <w:r>
              <w:rPr>
                <w:b/>
                <w:u w:val="single"/>
              </w:rPr>
              <w:t>Source:</w:t>
            </w:r>
          </w:p>
        </w:tc>
        <w:tc>
          <w:tcPr>
            <w:tcW w:w="5185" w:type="dxa"/>
            <w:shd w:val="pct25" w:color="FFFF00" w:fill="auto"/>
          </w:tcPr>
          <w:p w:rsidR="00AB22BF" w:rsidRDefault="00AB22BF">
            <w:pPr>
              <w:pStyle w:val="CRfront"/>
            </w:pPr>
            <w:r>
              <w:t>Vodafone</w:t>
            </w:r>
          </w:p>
        </w:tc>
        <w:tc>
          <w:tcPr>
            <w:tcW w:w="1307" w:type="dxa"/>
          </w:tcPr>
          <w:p w:rsidR="00AB22BF" w:rsidRDefault="00AB22BF">
            <w:pPr>
              <w:pStyle w:val="CRfront"/>
              <w:jc w:val="right"/>
              <w:rPr>
                <w:b/>
                <w:u w:val="single"/>
              </w:rPr>
            </w:pPr>
            <w:r>
              <w:rPr>
                <w:b/>
                <w:u w:val="single"/>
              </w:rPr>
              <w:t xml:space="preserve">Date: </w:t>
            </w:r>
          </w:p>
        </w:tc>
        <w:tc>
          <w:tcPr>
            <w:tcW w:w="1730" w:type="dxa"/>
            <w:shd w:val="pct25" w:color="FFFF00" w:fill="auto"/>
          </w:tcPr>
          <w:p w:rsidR="00AB22BF" w:rsidRDefault="00AB22BF">
            <w:pPr>
              <w:pStyle w:val="CRfront"/>
            </w:pPr>
            <w:r>
              <w:t>3/6/99</w:t>
            </w:r>
          </w:p>
        </w:tc>
      </w:tr>
    </w:tbl>
    <w:p w:rsidR="00AB22BF" w:rsidRDefault="00AB22BF">
      <w:pPr>
        <w:pStyle w:val="CRfront"/>
      </w:pPr>
    </w:p>
    <w:tbl>
      <w:tblPr>
        <w:tblW w:w="0" w:type="auto"/>
        <w:tblInd w:w="-105" w:type="dxa"/>
        <w:tblLayout w:type="fixed"/>
        <w:tblCellMar>
          <w:left w:w="107" w:type="dxa"/>
          <w:right w:w="107" w:type="dxa"/>
        </w:tblCellMar>
        <w:tblLook w:val="0000"/>
      </w:tblPr>
      <w:tblGrid>
        <w:gridCol w:w="1383"/>
        <w:gridCol w:w="8222"/>
      </w:tblGrid>
      <w:tr w:rsidR="00AB22BF">
        <w:tblPrEx>
          <w:tblCellMar>
            <w:top w:w="0" w:type="dxa"/>
            <w:bottom w:w="0" w:type="dxa"/>
          </w:tblCellMar>
        </w:tblPrEx>
        <w:tc>
          <w:tcPr>
            <w:tcW w:w="1383" w:type="dxa"/>
          </w:tcPr>
          <w:p w:rsidR="00AB22BF" w:rsidRDefault="00AB22BF">
            <w:pPr>
              <w:pStyle w:val="CRfront"/>
              <w:rPr>
                <w:b/>
                <w:u w:val="single"/>
              </w:rPr>
            </w:pPr>
            <w:r>
              <w:rPr>
                <w:b/>
                <w:u w:val="single"/>
              </w:rPr>
              <w:t>Subject:</w:t>
            </w:r>
          </w:p>
        </w:tc>
        <w:tc>
          <w:tcPr>
            <w:tcW w:w="8222" w:type="dxa"/>
            <w:shd w:val="pct25" w:color="FFFF00" w:fill="auto"/>
          </w:tcPr>
          <w:p w:rsidR="00AB22BF" w:rsidRDefault="00AB22BF">
            <w:pPr>
              <w:pStyle w:val="CRfront"/>
            </w:pPr>
            <w:r>
              <w:t>AT command - Request GPRS service 'D'</w:t>
            </w:r>
          </w:p>
        </w:tc>
      </w:tr>
    </w:tbl>
    <w:p w:rsidR="00AB22BF" w:rsidRDefault="00AB22BF">
      <w:pPr>
        <w:pStyle w:val="CRfront"/>
      </w:pPr>
    </w:p>
    <w:tbl>
      <w:tblPr>
        <w:tblW w:w="0" w:type="auto"/>
        <w:tblInd w:w="-105" w:type="dxa"/>
        <w:tblLayout w:type="fixed"/>
        <w:tblCellMar>
          <w:left w:w="107" w:type="dxa"/>
          <w:right w:w="107" w:type="dxa"/>
        </w:tblCellMar>
        <w:tblLook w:val="0000"/>
      </w:tblPr>
      <w:tblGrid>
        <w:gridCol w:w="1383"/>
        <w:gridCol w:w="4904"/>
        <w:gridCol w:w="454"/>
        <w:gridCol w:w="1077"/>
        <w:gridCol w:w="1355"/>
        <w:gridCol w:w="454"/>
      </w:tblGrid>
      <w:tr w:rsidR="00AB22BF">
        <w:tblPrEx>
          <w:tblCellMar>
            <w:top w:w="0" w:type="dxa"/>
            <w:bottom w:w="0" w:type="dxa"/>
          </w:tblCellMar>
        </w:tblPrEx>
        <w:tc>
          <w:tcPr>
            <w:tcW w:w="1383" w:type="dxa"/>
          </w:tcPr>
          <w:p w:rsidR="00AB22BF" w:rsidRDefault="00AB22BF">
            <w:pPr>
              <w:pStyle w:val="CRfront"/>
              <w:rPr>
                <w:b/>
                <w:u w:val="single"/>
              </w:rPr>
            </w:pPr>
            <w:r>
              <w:rPr>
                <w:b/>
                <w:u w:val="single"/>
              </w:rPr>
              <w:t xml:space="preserve">Category: </w:t>
            </w:r>
          </w:p>
        </w:tc>
        <w:tc>
          <w:tcPr>
            <w:tcW w:w="4904" w:type="dxa"/>
          </w:tcPr>
          <w:p w:rsidR="00AB22BF" w:rsidRDefault="00AB22BF">
            <w:pPr>
              <w:pStyle w:val="CRfront"/>
              <w:ind w:left="318" w:hanging="318"/>
            </w:pPr>
            <w:r>
              <w:t>F</w:t>
            </w:r>
            <w:r>
              <w:tab/>
              <w:t>Correction</w:t>
            </w:r>
          </w:p>
        </w:tc>
        <w:tc>
          <w:tcPr>
            <w:tcW w:w="454" w:type="dxa"/>
            <w:tcBorders>
              <w:top w:val="single" w:sz="6" w:space="0" w:color="auto"/>
              <w:left w:val="single" w:sz="6" w:space="0" w:color="auto"/>
              <w:right w:val="single" w:sz="6" w:space="0" w:color="auto"/>
            </w:tcBorders>
            <w:shd w:val="pct25" w:color="FFFF00" w:fill="auto"/>
          </w:tcPr>
          <w:p w:rsidR="00AB22BF" w:rsidRDefault="00AB22BF">
            <w:pPr>
              <w:pStyle w:val="CRfront"/>
              <w:jc w:val="center"/>
              <w:rPr>
                <w:b/>
                <w:caps/>
              </w:rPr>
            </w:pPr>
          </w:p>
        </w:tc>
        <w:tc>
          <w:tcPr>
            <w:tcW w:w="1077" w:type="dxa"/>
          </w:tcPr>
          <w:p w:rsidR="00AB22BF" w:rsidRDefault="00AB22BF">
            <w:pPr>
              <w:pStyle w:val="CRfront"/>
              <w:jc w:val="right"/>
              <w:rPr>
                <w:b/>
                <w:u w:val="single"/>
              </w:rPr>
            </w:pPr>
            <w:r>
              <w:rPr>
                <w:b/>
                <w:u w:val="single"/>
              </w:rPr>
              <w:t xml:space="preserve">Release: </w:t>
            </w:r>
          </w:p>
        </w:tc>
        <w:tc>
          <w:tcPr>
            <w:tcW w:w="1355" w:type="dxa"/>
          </w:tcPr>
          <w:p w:rsidR="00AB22BF" w:rsidRDefault="00AB22BF">
            <w:pPr>
              <w:pStyle w:val="CRfront"/>
            </w:pPr>
            <w:r>
              <w:t>Phase 2</w:t>
            </w:r>
          </w:p>
        </w:tc>
        <w:tc>
          <w:tcPr>
            <w:tcW w:w="454" w:type="dxa"/>
            <w:tcBorders>
              <w:top w:val="single" w:sz="6" w:space="0" w:color="auto"/>
              <w:left w:val="single" w:sz="6" w:space="0" w:color="auto"/>
              <w:right w:val="single" w:sz="6" w:space="0" w:color="auto"/>
            </w:tcBorders>
            <w:shd w:val="pct25" w:color="FFFF00" w:fill="auto"/>
          </w:tcPr>
          <w:p w:rsidR="00AB22BF" w:rsidRDefault="00AB22BF">
            <w:pPr>
              <w:pStyle w:val="CRfront"/>
              <w:jc w:val="center"/>
              <w:rPr>
                <w:b/>
                <w:caps/>
              </w:rPr>
            </w:pPr>
          </w:p>
        </w:tc>
      </w:tr>
      <w:tr w:rsidR="00AB22BF">
        <w:tblPrEx>
          <w:tblCellMar>
            <w:top w:w="0" w:type="dxa"/>
            <w:bottom w:w="0" w:type="dxa"/>
          </w:tblCellMar>
        </w:tblPrEx>
        <w:tc>
          <w:tcPr>
            <w:tcW w:w="1383" w:type="dxa"/>
          </w:tcPr>
          <w:p w:rsidR="00AB22BF" w:rsidRDefault="00AB22BF">
            <w:pPr>
              <w:pStyle w:val="CRfront"/>
              <w:rPr>
                <w:b/>
                <w:u w:val="single"/>
              </w:rPr>
            </w:pPr>
          </w:p>
        </w:tc>
        <w:tc>
          <w:tcPr>
            <w:tcW w:w="4904" w:type="dxa"/>
          </w:tcPr>
          <w:p w:rsidR="00AB22BF" w:rsidRDefault="00AB22BF">
            <w:pPr>
              <w:pStyle w:val="CRfront"/>
              <w:ind w:left="318" w:hanging="318"/>
            </w:pPr>
            <w:r>
              <w:t>A</w:t>
            </w:r>
            <w:r>
              <w:tab/>
              <w:t>Corresponds to a correction in an earlier release</w:t>
            </w:r>
          </w:p>
        </w:tc>
        <w:tc>
          <w:tcPr>
            <w:tcW w:w="454" w:type="dxa"/>
            <w:tcBorders>
              <w:top w:val="single" w:sz="6" w:space="0" w:color="auto"/>
              <w:left w:val="single" w:sz="6" w:space="0" w:color="auto"/>
              <w:right w:val="single" w:sz="6" w:space="0" w:color="auto"/>
            </w:tcBorders>
            <w:shd w:val="pct25" w:color="FFFF00" w:fill="auto"/>
          </w:tcPr>
          <w:p w:rsidR="00AB22BF" w:rsidRDefault="00AB22BF">
            <w:pPr>
              <w:pStyle w:val="CRfront"/>
              <w:jc w:val="center"/>
              <w:rPr>
                <w:b/>
                <w:caps/>
              </w:rPr>
            </w:pPr>
            <w:r>
              <w:rPr>
                <w:b/>
                <w:caps/>
              </w:rPr>
              <w:t>x</w:t>
            </w:r>
          </w:p>
        </w:tc>
        <w:tc>
          <w:tcPr>
            <w:tcW w:w="1077" w:type="dxa"/>
          </w:tcPr>
          <w:p w:rsidR="00AB22BF" w:rsidRDefault="00AB22BF">
            <w:pPr>
              <w:pStyle w:val="CRfront"/>
              <w:rPr>
                <w:b/>
                <w:u w:val="single"/>
              </w:rPr>
            </w:pPr>
          </w:p>
        </w:tc>
        <w:tc>
          <w:tcPr>
            <w:tcW w:w="1355" w:type="dxa"/>
          </w:tcPr>
          <w:p w:rsidR="00AB22BF" w:rsidRDefault="00AB22BF">
            <w:pPr>
              <w:pStyle w:val="CRfront"/>
            </w:pPr>
            <w:r>
              <w:t>Release 96</w:t>
            </w:r>
          </w:p>
        </w:tc>
        <w:tc>
          <w:tcPr>
            <w:tcW w:w="454" w:type="dxa"/>
            <w:tcBorders>
              <w:top w:val="single" w:sz="6" w:space="0" w:color="auto"/>
              <w:left w:val="single" w:sz="6" w:space="0" w:color="auto"/>
              <w:right w:val="single" w:sz="6" w:space="0" w:color="auto"/>
            </w:tcBorders>
            <w:shd w:val="pct25" w:color="FFFF00" w:fill="auto"/>
          </w:tcPr>
          <w:p w:rsidR="00AB22BF" w:rsidRDefault="00AB22BF">
            <w:pPr>
              <w:pStyle w:val="CRfront"/>
              <w:jc w:val="center"/>
              <w:rPr>
                <w:b/>
                <w:caps/>
              </w:rPr>
            </w:pPr>
          </w:p>
        </w:tc>
      </w:tr>
      <w:tr w:rsidR="00AB22BF">
        <w:tblPrEx>
          <w:tblCellMar>
            <w:top w:w="0" w:type="dxa"/>
            <w:bottom w:w="0" w:type="dxa"/>
          </w:tblCellMar>
        </w:tblPrEx>
        <w:tc>
          <w:tcPr>
            <w:tcW w:w="1383" w:type="dxa"/>
          </w:tcPr>
          <w:p w:rsidR="00AB22BF" w:rsidRDefault="00AB22BF">
            <w:pPr>
              <w:pStyle w:val="CRfront"/>
              <w:rPr>
                <w:b/>
                <w:i/>
                <w:u w:val="single"/>
              </w:rPr>
            </w:pPr>
            <w:r>
              <w:rPr>
                <w:i/>
                <w:sz w:val="14"/>
              </w:rPr>
              <w:t xml:space="preserve">(one category </w:t>
            </w:r>
          </w:p>
        </w:tc>
        <w:tc>
          <w:tcPr>
            <w:tcW w:w="4904" w:type="dxa"/>
          </w:tcPr>
          <w:p w:rsidR="00AB22BF" w:rsidRDefault="00AB22BF">
            <w:pPr>
              <w:pStyle w:val="CRfront"/>
              <w:ind w:left="318" w:hanging="318"/>
            </w:pPr>
            <w:r>
              <w:t>B</w:t>
            </w:r>
            <w:r>
              <w:tab/>
              <w:t>Addition of feature</w:t>
            </w:r>
          </w:p>
        </w:tc>
        <w:tc>
          <w:tcPr>
            <w:tcW w:w="454" w:type="dxa"/>
            <w:tcBorders>
              <w:top w:val="single" w:sz="6" w:space="0" w:color="auto"/>
              <w:left w:val="single" w:sz="6" w:space="0" w:color="auto"/>
              <w:right w:val="single" w:sz="6" w:space="0" w:color="auto"/>
            </w:tcBorders>
            <w:shd w:val="pct25" w:color="FFFF00" w:fill="auto"/>
          </w:tcPr>
          <w:p w:rsidR="00AB22BF" w:rsidRDefault="00AB22BF">
            <w:pPr>
              <w:pStyle w:val="CRfront"/>
              <w:jc w:val="center"/>
              <w:rPr>
                <w:b/>
                <w:caps/>
              </w:rPr>
            </w:pPr>
          </w:p>
        </w:tc>
        <w:tc>
          <w:tcPr>
            <w:tcW w:w="1077" w:type="dxa"/>
          </w:tcPr>
          <w:p w:rsidR="00AB22BF" w:rsidRDefault="00AB22BF">
            <w:pPr>
              <w:pStyle w:val="CRfront"/>
              <w:rPr>
                <w:b/>
                <w:u w:val="single"/>
              </w:rPr>
            </w:pPr>
          </w:p>
        </w:tc>
        <w:tc>
          <w:tcPr>
            <w:tcW w:w="1355" w:type="dxa"/>
          </w:tcPr>
          <w:p w:rsidR="00AB22BF" w:rsidRDefault="00AB22BF">
            <w:pPr>
              <w:pStyle w:val="CRfront"/>
            </w:pPr>
            <w:r>
              <w:t>Release 97</w:t>
            </w:r>
          </w:p>
        </w:tc>
        <w:tc>
          <w:tcPr>
            <w:tcW w:w="454" w:type="dxa"/>
            <w:tcBorders>
              <w:top w:val="single" w:sz="6" w:space="0" w:color="auto"/>
              <w:left w:val="single" w:sz="6" w:space="0" w:color="auto"/>
              <w:right w:val="single" w:sz="6" w:space="0" w:color="auto"/>
            </w:tcBorders>
            <w:shd w:val="pct25" w:color="FFFF00" w:fill="auto"/>
          </w:tcPr>
          <w:p w:rsidR="00AB22BF" w:rsidRDefault="00AB22BF">
            <w:pPr>
              <w:pStyle w:val="CRfront"/>
              <w:jc w:val="center"/>
              <w:rPr>
                <w:b/>
                <w:caps/>
              </w:rPr>
            </w:pPr>
          </w:p>
        </w:tc>
      </w:tr>
      <w:tr w:rsidR="00AB22BF">
        <w:tblPrEx>
          <w:tblCellMar>
            <w:top w:w="0" w:type="dxa"/>
            <w:bottom w:w="0" w:type="dxa"/>
          </w:tblCellMar>
        </w:tblPrEx>
        <w:tc>
          <w:tcPr>
            <w:tcW w:w="1383" w:type="dxa"/>
          </w:tcPr>
          <w:p w:rsidR="00AB22BF" w:rsidRDefault="00AB22BF">
            <w:pPr>
              <w:pStyle w:val="CRfront"/>
              <w:rPr>
                <w:b/>
                <w:i/>
                <w:u w:val="single"/>
              </w:rPr>
            </w:pPr>
            <w:r>
              <w:rPr>
                <w:i/>
                <w:sz w:val="14"/>
              </w:rPr>
              <w:t xml:space="preserve">and one release </w:t>
            </w:r>
          </w:p>
        </w:tc>
        <w:tc>
          <w:tcPr>
            <w:tcW w:w="4904" w:type="dxa"/>
          </w:tcPr>
          <w:p w:rsidR="00AB22BF" w:rsidRDefault="00AB22BF">
            <w:pPr>
              <w:pStyle w:val="CRfront"/>
              <w:ind w:left="318" w:hanging="318"/>
            </w:pPr>
            <w:r>
              <w:t>C</w:t>
            </w:r>
            <w:r>
              <w:tab/>
              <w:t>Functional modification of feature</w:t>
            </w:r>
          </w:p>
        </w:tc>
        <w:tc>
          <w:tcPr>
            <w:tcW w:w="454" w:type="dxa"/>
            <w:tcBorders>
              <w:top w:val="single" w:sz="6" w:space="0" w:color="auto"/>
              <w:left w:val="single" w:sz="6" w:space="0" w:color="auto"/>
              <w:right w:val="single" w:sz="6" w:space="0" w:color="auto"/>
            </w:tcBorders>
            <w:shd w:val="pct25" w:color="FFFF00" w:fill="auto"/>
          </w:tcPr>
          <w:p w:rsidR="00AB22BF" w:rsidRDefault="00AB22BF">
            <w:pPr>
              <w:pStyle w:val="CRfront"/>
              <w:jc w:val="center"/>
              <w:rPr>
                <w:b/>
                <w:caps/>
              </w:rPr>
            </w:pPr>
          </w:p>
        </w:tc>
        <w:tc>
          <w:tcPr>
            <w:tcW w:w="1077" w:type="dxa"/>
          </w:tcPr>
          <w:p w:rsidR="00AB22BF" w:rsidRDefault="00AB22BF">
            <w:pPr>
              <w:pStyle w:val="CRfront"/>
              <w:rPr>
                <w:b/>
                <w:u w:val="single"/>
              </w:rPr>
            </w:pPr>
          </w:p>
        </w:tc>
        <w:tc>
          <w:tcPr>
            <w:tcW w:w="1355" w:type="dxa"/>
          </w:tcPr>
          <w:p w:rsidR="00AB22BF" w:rsidRDefault="00AB22BF">
            <w:pPr>
              <w:pStyle w:val="CRfront"/>
            </w:pPr>
            <w:r>
              <w:t>Release 98</w:t>
            </w:r>
          </w:p>
        </w:tc>
        <w:tc>
          <w:tcPr>
            <w:tcW w:w="454" w:type="dxa"/>
            <w:tcBorders>
              <w:top w:val="single" w:sz="6" w:space="0" w:color="auto"/>
              <w:left w:val="single" w:sz="6" w:space="0" w:color="auto"/>
              <w:right w:val="single" w:sz="6" w:space="0" w:color="auto"/>
            </w:tcBorders>
            <w:shd w:val="pct25" w:color="FFFF00" w:fill="auto"/>
          </w:tcPr>
          <w:p w:rsidR="00AB22BF" w:rsidRDefault="00AB22BF">
            <w:pPr>
              <w:pStyle w:val="CRfront"/>
              <w:jc w:val="center"/>
              <w:rPr>
                <w:b/>
                <w:caps/>
              </w:rPr>
            </w:pPr>
            <w:r>
              <w:rPr>
                <w:b/>
                <w:caps/>
              </w:rPr>
              <w:t>x</w:t>
            </w:r>
          </w:p>
        </w:tc>
      </w:tr>
      <w:tr w:rsidR="00AB22BF">
        <w:tblPrEx>
          <w:tblCellMar>
            <w:top w:w="0" w:type="dxa"/>
            <w:bottom w:w="0" w:type="dxa"/>
          </w:tblCellMar>
        </w:tblPrEx>
        <w:tc>
          <w:tcPr>
            <w:tcW w:w="1383" w:type="dxa"/>
          </w:tcPr>
          <w:p w:rsidR="00AB22BF" w:rsidRDefault="00AB22BF">
            <w:pPr>
              <w:pStyle w:val="CRfront"/>
              <w:rPr>
                <w:b/>
                <w:i/>
                <w:u w:val="single"/>
              </w:rPr>
            </w:pPr>
            <w:r>
              <w:rPr>
                <w:i/>
                <w:sz w:val="14"/>
              </w:rPr>
              <w:t xml:space="preserve">only shall be </w:t>
            </w:r>
          </w:p>
        </w:tc>
        <w:tc>
          <w:tcPr>
            <w:tcW w:w="4904" w:type="dxa"/>
          </w:tcPr>
          <w:p w:rsidR="00AB22BF" w:rsidRDefault="00AB22BF">
            <w:pPr>
              <w:pStyle w:val="CRfront"/>
              <w:ind w:left="318" w:hanging="318"/>
            </w:pPr>
            <w:r>
              <w:t>D</w:t>
            </w:r>
            <w:r>
              <w:tab/>
              <w:t>Editorial modification</w:t>
            </w:r>
          </w:p>
        </w:tc>
        <w:tc>
          <w:tcPr>
            <w:tcW w:w="454" w:type="dxa"/>
            <w:tcBorders>
              <w:top w:val="single" w:sz="6" w:space="0" w:color="auto"/>
              <w:left w:val="single" w:sz="6" w:space="0" w:color="auto"/>
              <w:bottom w:val="single" w:sz="6" w:space="0" w:color="auto"/>
              <w:right w:val="single" w:sz="6" w:space="0" w:color="auto"/>
            </w:tcBorders>
            <w:shd w:val="pct25" w:color="FFFF00" w:fill="auto"/>
          </w:tcPr>
          <w:p w:rsidR="00AB22BF" w:rsidRDefault="00AB22BF">
            <w:pPr>
              <w:pStyle w:val="CRfront"/>
              <w:jc w:val="center"/>
              <w:rPr>
                <w:b/>
                <w:caps/>
              </w:rPr>
            </w:pPr>
          </w:p>
        </w:tc>
        <w:tc>
          <w:tcPr>
            <w:tcW w:w="1077" w:type="dxa"/>
          </w:tcPr>
          <w:p w:rsidR="00AB22BF" w:rsidRDefault="00AB22BF">
            <w:pPr>
              <w:pStyle w:val="CRfront"/>
              <w:rPr>
                <w:b/>
                <w:u w:val="single"/>
              </w:rPr>
            </w:pPr>
          </w:p>
        </w:tc>
        <w:tc>
          <w:tcPr>
            <w:tcW w:w="1355" w:type="dxa"/>
          </w:tcPr>
          <w:p w:rsidR="00AB22BF" w:rsidRDefault="00AB22BF">
            <w:pPr>
              <w:pStyle w:val="CRfront"/>
            </w:pPr>
            <w:r>
              <w:t>Release 99</w:t>
            </w:r>
          </w:p>
        </w:tc>
        <w:tc>
          <w:tcPr>
            <w:tcW w:w="454" w:type="dxa"/>
            <w:tcBorders>
              <w:top w:val="single" w:sz="6" w:space="0" w:color="auto"/>
              <w:left w:val="single" w:sz="6" w:space="0" w:color="auto"/>
              <w:right w:val="single" w:sz="6" w:space="0" w:color="auto"/>
            </w:tcBorders>
            <w:shd w:val="pct25" w:color="FFFF00" w:fill="auto"/>
          </w:tcPr>
          <w:p w:rsidR="00AB22BF" w:rsidRDefault="00AB22BF">
            <w:pPr>
              <w:pStyle w:val="CRfront"/>
              <w:jc w:val="center"/>
              <w:rPr>
                <w:b/>
                <w:caps/>
              </w:rPr>
            </w:pPr>
          </w:p>
        </w:tc>
      </w:tr>
      <w:tr w:rsidR="00AB22BF">
        <w:tblPrEx>
          <w:tblCellMar>
            <w:top w:w="0" w:type="dxa"/>
            <w:bottom w:w="0" w:type="dxa"/>
          </w:tblCellMar>
        </w:tblPrEx>
        <w:tc>
          <w:tcPr>
            <w:tcW w:w="1383" w:type="dxa"/>
          </w:tcPr>
          <w:p w:rsidR="00AB22BF" w:rsidRDefault="00AB22BF">
            <w:pPr>
              <w:pStyle w:val="CRfront"/>
              <w:rPr>
                <w:i/>
                <w:sz w:val="14"/>
              </w:rPr>
            </w:pPr>
            <w:r>
              <w:rPr>
                <w:i/>
                <w:sz w:val="14"/>
              </w:rPr>
              <w:t>marked with an X)</w:t>
            </w:r>
          </w:p>
        </w:tc>
        <w:tc>
          <w:tcPr>
            <w:tcW w:w="4904" w:type="dxa"/>
          </w:tcPr>
          <w:p w:rsidR="00AB22BF" w:rsidRDefault="00AB22BF">
            <w:pPr>
              <w:pStyle w:val="CRfront"/>
              <w:ind w:left="318" w:hanging="318"/>
            </w:pPr>
          </w:p>
        </w:tc>
        <w:tc>
          <w:tcPr>
            <w:tcW w:w="454" w:type="dxa"/>
            <w:shd w:val="clear" w:color="FFFF00" w:fill="auto"/>
          </w:tcPr>
          <w:p w:rsidR="00AB22BF" w:rsidRDefault="00AB22BF">
            <w:pPr>
              <w:pStyle w:val="CRfront"/>
              <w:jc w:val="center"/>
            </w:pPr>
          </w:p>
        </w:tc>
        <w:tc>
          <w:tcPr>
            <w:tcW w:w="1077" w:type="dxa"/>
          </w:tcPr>
          <w:p w:rsidR="00AB22BF" w:rsidRDefault="00AB22BF">
            <w:pPr>
              <w:pStyle w:val="CRfront"/>
              <w:rPr>
                <w:b/>
                <w:u w:val="single"/>
              </w:rPr>
            </w:pPr>
          </w:p>
        </w:tc>
        <w:tc>
          <w:tcPr>
            <w:tcW w:w="1355" w:type="dxa"/>
          </w:tcPr>
          <w:p w:rsidR="00AB22BF" w:rsidRDefault="00AB22BF">
            <w:pPr>
              <w:pStyle w:val="CRfront"/>
            </w:pPr>
            <w:r>
              <w:t>UMTS</w:t>
            </w:r>
          </w:p>
        </w:tc>
        <w:tc>
          <w:tcPr>
            <w:tcW w:w="454" w:type="dxa"/>
            <w:tcBorders>
              <w:top w:val="single" w:sz="6" w:space="0" w:color="auto"/>
              <w:left w:val="single" w:sz="6" w:space="0" w:color="auto"/>
              <w:bottom w:val="single" w:sz="6" w:space="0" w:color="auto"/>
              <w:right w:val="single" w:sz="6" w:space="0" w:color="auto"/>
            </w:tcBorders>
            <w:shd w:val="pct25" w:color="FFFF00" w:fill="auto"/>
          </w:tcPr>
          <w:p w:rsidR="00AB22BF" w:rsidRDefault="00AB22BF">
            <w:pPr>
              <w:pStyle w:val="CRfront"/>
              <w:jc w:val="center"/>
              <w:rPr>
                <w:b/>
                <w:caps/>
              </w:rPr>
            </w:pPr>
          </w:p>
        </w:tc>
      </w:tr>
    </w:tbl>
    <w:p w:rsidR="00AB22BF" w:rsidRDefault="00AB22BF">
      <w:pPr>
        <w:pStyle w:val="CRfront"/>
      </w:pPr>
    </w:p>
    <w:tbl>
      <w:tblPr>
        <w:tblW w:w="0" w:type="auto"/>
        <w:tblInd w:w="-105" w:type="dxa"/>
        <w:tblLayout w:type="fixed"/>
        <w:tblCellMar>
          <w:left w:w="107" w:type="dxa"/>
          <w:right w:w="107" w:type="dxa"/>
        </w:tblCellMar>
        <w:tblLook w:val="0000"/>
      </w:tblPr>
      <w:tblGrid>
        <w:gridCol w:w="1383"/>
        <w:gridCol w:w="8194"/>
      </w:tblGrid>
      <w:tr w:rsidR="00AB22BF">
        <w:tblPrEx>
          <w:tblCellMar>
            <w:top w:w="0" w:type="dxa"/>
            <w:bottom w:w="0" w:type="dxa"/>
          </w:tblCellMar>
        </w:tblPrEx>
        <w:tc>
          <w:tcPr>
            <w:tcW w:w="1383" w:type="dxa"/>
          </w:tcPr>
          <w:p w:rsidR="00AB22BF" w:rsidRDefault="00AB22BF">
            <w:pPr>
              <w:pStyle w:val="CRfront"/>
              <w:rPr>
                <w:b/>
                <w:u w:val="single"/>
              </w:rPr>
            </w:pPr>
            <w:r>
              <w:rPr>
                <w:b/>
                <w:u w:val="single"/>
              </w:rPr>
              <w:t xml:space="preserve">Reason for </w:t>
            </w:r>
            <w:r>
              <w:rPr>
                <w:b/>
                <w:u w:val="single"/>
              </w:rPr>
              <w:br/>
              <w:t>change:</w:t>
            </w:r>
            <w:r>
              <w:rPr>
                <w:b/>
                <w:u w:val="single"/>
              </w:rPr>
              <w:br/>
            </w:r>
          </w:p>
        </w:tc>
        <w:tc>
          <w:tcPr>
            <w:tcW w:w="8194" w:type="dxa"/>
            <w:shd w:val="pct25" w:color="FFFF00" w:fill="auto"/>
          </w:tcPr>
          <w:p w:rsidR="00AB22BF" w:rsidRDefault="00AB22BF">
            <w:pPr>
              <w:pStyle w:val="CRfront"/>
            </w:pPr>
          </w:p>
          <w:p w:rsidR="00AB22BF" w:rsidRDefault="00AB22BF">
            <w:pPr>
              <w:pStyle w:val="CRfront"/>
            </w:pPr>
            <w:r>
              <w:t>Editorial clarification and correction to 07.07  for the ‘D’ modem compatibility command. This change was requested by implementers and clarifies the use of the ATD command for GPRS.</w:t>
            </w:r>
          </w:p>
        </w:tc>
      </w:tr>
    </w:tbl>
    <w:p w:rsidR="00AB22BF" w:rsidRDefault="00AB22BF">
      <w:pPr>
        <w:pStyle w:val="CRfront"/>
      </w:pPr>
    </w:p>
    <w:tbl>
      <w:tblPr>
        <w:tblW w:w="0" w:type="auto"/>
        <w:tblInd w:w="-105" w:type="dxa"/>
        <w:tblLayout w:type="fixed"/>
        <w:tblCellMar>
          <w:left w:w="107" w:type="dxa"/>
          <w:right w:w="107" w:type="dxa"/>
        </w:tblCellMar>
        <w:tblLook w:val="0000"/>
      </w:tblPr>
      <w:tblGrid>
        <w:gridCol w:w="2092"/>
        <w:gridCol w:w="7485"/>
      </w:tblGrid>
      <w:tr w:rsidR="00AB22BF">
        <w:tblPrEx>
          <w:tblCellMar>
            <w:top w:w="0" w:type="dxa"/>
            <w:bottom w:w="0" w:type="dxa"/>
          </w:tblCellMar>
        </w:tblPrEx>
        <w:tc>
          <w:tcPr>
            <w:tcW w:w="2092" w:type="dxa"/>
          </w:tcPr>
          <w:p w:rsidR="00AB22BF" w:rsidRDefault="00AB22BF">
            <w:pPr>
              <w:pStyle w:val="CRfront"/>
              <w:rPr>
                <w:b/>
                <w:u w:val="single"/>
              </w:rPr>
            </w:pPr>
            <w:r>
              <w:rPr>
                <w:b/>
                <w:u w:val="single"/>
              </w:rPr>
              <w:t>Clauses affected:</w:t>
            </w:r>
          </w:p>
        </w:tc>
        <w:tc>
          <w:tcPr>
            <w:tcW w:w="7485" w:type="dxa"/>
            <w:shd w:val="pct25" w:color="FFFF00" w:fill="auto"/>
          </w:tcPr>
          <w:p w:rsidR="00AB22BF" w:rsidRDefault="00AB22BF">
            <w:pPr>
              <w:pStyle w:val="CRfront"/>
            </w:pPr>
            <w:r>
              <w:t>10.2.1.1</w:t>
            </w:r>
          </w:p>
        </w:tc>
      </w:tr>
    </w:tbl>
    <w:p w:rsidR="00AB22BF" w:rsidRDefault="00AB22BF">
      <w:pPr>
        <w:pStyle w:val="CRfront"/>
      </w:pPr>
    </w:p>
    <w:tbl>
      <w:tblPr>
        <w:tblW w:w="0" w:type="auto"/>
        <w:tblInd w:w="-105" w:type="dxa"/>
        <w:tblLayout w:type="fixed"/>
        <w:tblCellMar>
          <w:left w:w="107" w:type="dxa"/>
          <w:right w:w="107" w:type="dxa"/>
        </w:tblCellMar>
        <w:tblLook w:val="0000"/>
      </w:tblPr>
      <w:tblGrid>
        <w:gridCol w:w="1525"/>
        <w:gridCol w:w="2920"/>
        <w:gridCol w:w="414"/>
        <w:gridCol w:w="1570"/>
        <w:gridCol w:w="3193"/>
      </w:tblGrid>
      <w:tr w:rsidR="00AB22BF">
        <w:tblPrEx>
          <w:tblCellMar>
            <w:top w:w="0" w:type="dxa"/>
            <w:bottom w:w="0" w:type="dxa"/>
          </w:tblCellMar>
        </w:tblPrEx>
        <w:tc>
          <w:tcPr>
            <w:tcW w:w="1525" w:type="dxa"/>
          </w:tcPr>
          <w:p w:rsidR="00AB22BF" w:rsidRDefault="00AB22BF">
            <w:pPr>
              <w:pStyle w:val="CRfront"/>
              <w:rPr>
                <w:b/>
                <w:u w:val="single"/>
              </w:rPr>
            </w:pPr>
            <w:r>
              <w:rPr>
                <w:b/>
                <w:u w:val="single"/>
              </w:rPr>
              <w:t>Other specs</w:t>
            </w:r>
          </w:p>
        </w:tc>
        <w:tc>
          <w:tcPr>
            <w:tcW w:w="2920" w:type="dxa"/>
          </w:tcPr>
          <w:p w:rsidR="00AB22BF" w:rsidRDefault="00AB22BF">
            <w:pPr>
              <w:pStyle w:val="CRfront"/>
              <w:ind w:left="318" w:hanging="318"/>
            </w:pPr>
            <w:r>
              <w:t>Other releases of same spec</w:t>
            </w:r>
          </w:p>
        </w:tc>
        <w:tc>
          <w:tcPr>
            <w:tcW w:w="414" w:type="dxa"/>
            <w:tcBorders>
              <w:top w:val="single" w:sz="6" w:space="0" w:color="auto"/>
              <w:left w:val="single" w:sz="6" w:space="0" w:color="auto"/>
              <w:bottom w:val="single" w:sz="6" w:space="0" w:color="auto"/>
              <w:right w:val="single" w:sz="6" w:space="0" w:color="auto"/>
            </w:tcBorders>
            <w:shd w:val="pct25" w:color="FFFF00" w:fill="auto"/>
          </w:tcPr>
          <w:p w:rsidR="00AB22BF" w:rsidRDefault="00AB22BF">
            <w:pPr>
              <w:pStyle w:val="CRfront"/>
              <w:jc w:val="center"/>
              <w:rPr>
                <w:b/>
                <w:caps/>
              </w:rPr>
            </w:pPr>
          </w:p>
        </w:tc>
        <w:tc>
          <w:tcPr>
            <w:tcW w:w="1570" w:type="dxa"/>
          </w:tcPr>
          <w:p w:rsidR="00AB22BF" w:rsidRDefault="00AB22BF">
            <w:pPr>
              <w:pStyle w:val="CRfront"/>
              <w:jc w:val="right"/>
              <w:rPr>
                <w:b/>
                <w:u w:val="single"/>
              </w:rPr>
            </w:pPr>
            <w:r>
              <w:sym w:font="Symbol" w:char="F0AE"/>
            </w:r>
            <w:r>
              <w:t xml:space="preserve">  List of CRs:</w:t>
            </w:r>
          </w:p>
        </w:tc>
        <w:tc>
          <w:tcPr>
            <w:tcW w:w="3193" w:type="dxa"/>
            <w:shd w:val="pct25" w:color="FFFF00" w:fill="auto"/>
          </w:tcPr>
          <w:p w:rsidR="00AB22BF" w:rsidRDefault="00AB22BF">
            <w:pPr>
              <w:pStyle w:val="CRfront"/>
            </w:pPr>
          </w:p>
        </w:tc>
      </w:tr>
      <w:tr w:rsidR="00AB22BF">
        <w:tblPrEx>
          <w:tblCellMar>
            <w:top w:w="0" w:type="dxa"/>
            <w:bottom w:w="0" w:type="dxa"/>
          </w:tblCellMar>
        </w:tblPrEx>
        <w:tc>
          <w:tcPr>
            <w:tcW w:w="1525" w:type="dxa"/>
          </w:tcPr>
          <w:p w:rsidR="00AB22BF" w:rsidRDefault="00AB22BF">
            <w:pPr>
              <w:pStyle w:val="CRfront"/>
              <w:rPr>
                <w:b/>
                <w:u w:val="single"/>
              </w:rPr>
            </w:pPr>
            <w:r>
              <w:rPr>
                <w:b/>
                <w:u w:val="single"/>
              </w:rPr>
              <w:t>affected:</w:t>
            </w:r>
          </w:p>
        </w:tc>
        <w:tc>
          <w:tcPr>
            <w:tcW w:w="2920" w:type="dxa"/>
          </w:tcPr>
          <w:p w:rsidR="00AB22BF" w:rsidRDefault="00AB22BF">
            <w:pPr>
              <w:pStyle w:val="CRfront"/>
              <w:ind w:left="318" w:hanging="318"/>
            </w:pPr>
            <w:r>
              <w:t>Other core specifications</w:t>
            </w:r>
          </w:p>
        </w:tc>
        <w:tc>
          <w:tcPr>
            <w:tcW w:w="414" w:type="dxa"/>
            <w:tcBorders>
              <w:top w:val="single" w:sz="6" w:space="0" w:color="auto"/>
              <w:left w:val="single" w:sz="6" w:space="0" w:color="auto"/>
              <w:bottom w:val="single" w:sz="6" w:space="0" w:color="auto"/>
              <w:right w:val="single" w:sz="6" w:space="0" w:color="auto"/>
            </w:tcBorders>
            <w:shd w:val="pct25" w:color="FFFF00" w:fill="auto"/>
          </w:tcPr>
          <w:p w:rsidR="00AB22BF" w:rsidRDefault="00AB22BF">
            <w:pPr>
              <w:pStyle w:val="CRfront"/>
              <w:jc w:val="center"/>
              <w:rPr>
                <w:b/>
                <w:caps/>
              </w:rPr>
            </w:pPr>
          </w:p>
        </w:tc>
        <w:tc>
          <w:tcPr>
            <w:tcW w:w="1570" w:type="dxa"/>
          </w:tcPr>
          <w:p w:rsidR="00AB22BF" w:rsidRDefault="00AB22BF">
            <w:pPr>
              <w:pStyle w:val="CRfront"/>
              <w:jc w:val="right"/>
              <w:rPr>
                <w:b/>
                <w:u w:val="single"/>
              </w:rPr>
            </w:pPr>
            <w:r>
              <w:sym w:font="Symbol" w:char="F0AE"/>
            </w:r>
            <w:r>
              <w:t xml:space="preserve">  List of CRs:</w:t>
            </w:r>
          </w:p>
        </w:tc>
        <w:tc>
          <w:tcPr>
            <w:tcW w:w="3193" w:type="dxa"/>
            <w:shd w:val="pct25" w:color="FFFF00" w:fill="auto"/>
          </w:tcPr>
          <w:p w:rsidR="00AB22BF" w:rsidRDefault="00AB22BF">
            <w:pPr>
              <w:pStyle w:val="CRfront"/>
            </w:pPr>
          </w:p>
        </w:tc>
      </w:tr>
      <w:tr w:rsidR="00AB22BF">
        <w:tblPrEx>
          <w:tblCellMar>
            <w:top w:w="0" w:type="dxa"/>
            <w:bottom w:w="0" w:type="dxa"/>
          </w:tblCellMar>
        </w:tblPrEx>
        <w:tc>
          <w:tcPr>
            <w:tcW w:w="1525" w:type="dxa"/>
          </w:tcPr>
          <w:p w:rsidR="00AB22BF" w:rsidRDefault="00AB22BF">
            <w:pPr>
              <w:pStyle w:val="CRfront"/>
              <w:rPr>
                <w:i/>
                <w:sz w:val="14"/>
              </w:rPr>
            </w:pPr>
          </w:p>
        </w:tc>
        <w:tc>
          <w:tcPr>
            <w:tcW w:w="2920" w:type="dxa"/>
          </w:tcPr>
          <w:p w:rsidR="00AB22BF" w:rsidRDefault="00AB22BF">
            <w:pPr>
              <w:pStyle w:val="CRfront"/>
              <w:ind w:left="318" w:hanging="318"/>
            </w:pPr>
            <w:r>
              <w:t>MS test specifications / TBRs</w:t>
            </w:r>
          </w:p>
        </w:tc>
        <w:tc>
          <w:tcPr>
            <w:tcW w:w="414" w:type="dxa"/>
            <w:tcBorders>
              <w:top w:val="single" w:sz="6" w:space="0" w:color="auto"/>
              <w:left w:val="single" w:sz="6" w:space="0" w:color="auto"/>
              <w:bottom w:val="single" w:sz="6" w:space="0" w:color="auto"/>
              <w:right w:val="single" w:sz="6" w:space="0" w:color="auto"/>
            </w:tcBorders>
            <w:shd w:val="pct25" w:color="FFFF00" w:fill="auto"/>
          </w:tcPr>
          <w:p w:rsidR="00AB22BF" w:rsidRDefault="00AB22BF">
            <w:pPr>
              <w:pStyle w:val="CRfront"/>
              <w:jc w:val="center"/>
              <w:rPr>
                <w:b/>
                <w:caps/>
              </w:rPr>
            </w:pPr>
          </w:p>
        </w:tc>
        <w:tc>
          <w:tcPr>
            <w:tcW w:w="1570" w:type="dxa"/>
          </w:tcPr>
          <w:p w:rsidR="00AB22BF" w:rsidRDefault="00AB22BF">
            <w:pPr>
              <w:pStyle w:val="CRfront"/>
              <w:jc w:val="right"/>
              <w:rPr>
                <w:b/>
                <w:u w:val="single"/>
              </w:rPr>
            </w:pPr>
            <w:r>
              <w:sym w:font="Symbol" w:char="F0AE"/>
            </w:r>
            <w:r>
              <w:t xml:space="preserve">  List of CRs:</w:t>
            </w:r>
          </w:p>
        </w:tc>
        <w:tc>
          <w:tcPr>
            <w:tcW w:w="3193" w:type="dxa"/>
            <w:shd w:val="pct25" w:color="FFFF00" w:fill="auto"/>
          </w:tcPr>
          <w:p w:rsidR="00AB22BF" w:rsidRDefault="00AB22BF">
            <w:pPr>
              <w:pStyle w:val="CRfront"/>
            </w:pPr>
          </w:p>
        </w:tc>
      </w:tr>
      <w:tr w:rsidR="00AB22BF">
        <w:tblPrEx>
          <w:tblCellMar>
            <w:top w:w="0" w:type="dxa"/>
            <w:bottom w:w="0" w:type="dxa"/>
          </w:tblCellMar>
        </w:tblPrEx>
        <w:tc>
          <w:tcPr>
            <w:tcW w:w="1525" w:type="dxa"/>
          </w:tcPr>
          <w:p w:rsidR="00AB22BF" w:rsidRDefault="00AB22BF">
            <w:pPr>
              <w:pStyle w:val="CRfront"/>
              <w:rPr>
                <w:i/>
                <w:sz w:val="14"/>
              </w:rPr>
            </w:pPr>
          </w:p>
        </w:tc>
        <w:tc>
          <w:tcPr>
            <w:tcW w:w="2920" w:type="dxa"/>
          </w:tcPr>
          <w:p w:rsidR="00AB22BF" w:rsidRDefault="00AB22BF">
            <w:pPr>
              <w:pStyle w:val="CRfront"/>
              <w:ind w:left="318" w:hanging="318"/>
            </w:pPr>
            <w:r>
              <w:t>BSS test specifications</w:t>
            </w:r>
          </w:p>
        </w:tc>
        <w:tc>
          <w:tcPr>
            <w:tcW w:w="414" w:type="dxa"/>
            <w:tcBorders>
              <w:top w:val="single" w:sz="6" w:space="0" w:color="auto"/>
              <w:left w:val="single" w:sz="6" w:space="0" w:color="auto"/>
              <w:bottom w:val="single" w:sz="6" w:space="0" w:color="auto"/>
              <w:right w:val="single" w:sz="6" w:space="0" w:color="auto"/>
            </w:tcBorders>
            <w:shd w:val="pct25" w:color="FFFF00" w:fill="auto"/>
          </w:tcPr>
          <w:p w:rsidR="00AB22BF" w:rsidRDefault="00AB22BF">
            <w:pPr>
              <w:pStyle w:val="CRfront"/>
              <w:jc w:val="center"/>
              <w:rPr>
                <w:b/>
                <w:caps/>
              </w:rPr>
            </w:pPr>
          </w:p>
        </w:tc>
        <w:tc>
          <w:tcPr>
            <w:tcW w:w="1570" w:type="dxa"/>
          </w:tcPr>
          <w:p w:rsidR="00AB22BF" w:rsidRDefault="00AB22BF">
            <w:pPr>
              <w:pStyle w:val="CRfront"/>
              <w:jc w:val="right"/>
              <w:rPr>
                <w:b/>
                <w:u w:val="single"/>
              </w:rPr>
            </w:pPr>
            <w:r>
              <w:sym w:font="Symbol" w:char="F0AE"/>
            </w:r>
            <w:r>
              <w:t xml:space="preserve">  List of CRs:</w:t>
            </w:r>
          </w:p>
        </w:tc>
        <w:tc>
          <w:tcPr>
            <w:tcW w:w="3193" w:type="dxa"/>
            <w:shd w:val="pct25" w:color="FFFF00" w:fill="auto"/>
          </w:tcPr>
          <w:p w:rsidR="00AB22BF" w:rsidRDefault="00AB22BF">
            <w:pPr>
              <w:pStyle w:val="CRfront"/>
            </w:pPr>
          </w:p>
        </w:tc>
      </w:tr>
      <w:tr w:rsidR="00AB22BF">
        <w:tblPrEx>
          <w:tblCellMar>
            <w:top w:w="0" w:type="dxa"/>
            <w:bottom w:w="0" w:type="dxa"/>
          </w:tblCellMar>
        </w:tblPrEx>
        <w:tc>
          <w:tcPr>
            <w:tcW w:w="1525" w:type="dxa"/>
          </w:tcPr>
          <w:p w:rsidR="00AB22BF" w:rsidRDefault="00AB22BF">
            <w:pPr>
              <w:pStyle w:val="CRfront"/>
              <w:rPr>
                <w:i/>
                <w:sz w:val="14"/>
              </w:rPr>
            </w:pPr>
          </w:p>
        </w:tc>
        <w:tc>
          <w:tcPr>
            <w:tcW w:w="2920" w:type="dxa"/>
          </w:tcPr>
          <w:p w:rsidR="00AB22BF" w:rsidRDefault="00AB22BF">
            <w:pPr>
              <w:pStyle w:val="CRfront"/>
              <w:ind w:left="318" w:hanging="318"/>
            </w:pPr>
            <w:r>
              <w:t>O&amp;M specifications</w:t>
            </w:r>
          </w:p>
        </w:tc>
        <w:tc>
          <w:tcPr>
            <w:tcW w:w="414" w:type="dxa"/>
            <w:tcBorders>
              <w:top w:val="single" w:sz="6" w:space="0" w:color="auto"/>
              <w:left w:val="single" w:sz="6" w:space="0" w:color="auto"/>
              <w:bottom w:val="single" w:sz="6" w:space="0" w:color="auto"/>
              <w:right w:val="single" w:sz="6" w:space="0" w:color="auto"/>
            </w:tcBorders>
            <w:shd w:val="pct25" w:color="FFFF00" w:fill="auto"/>
          </w:tcPr>
          <w:p w:rsidR="00AB22BF" w:rsidRDefault="00AB22BF">
            <w:pPr>
              <w:pStyle w:val="CRfront"/>
              <w:jc w:val="center"/>
              <w:rPr>
                <w:b/>
                <w:caps/>
              </w:rPr>
            </w:pPr>
          </w:p>
        </w:tc>
        <w:tc>
          <w:tcPr>
            <w:tcW w:w="1570" w:type="dxa"/>
          </w:tcPr>
          <w:p w:rsidR="00AB22BF" w:rsidRDefault="00AB22BF">
            <w:pPr>
              <w:pStyle w:val="CRfront"/>
              <w:jc w:val="right"/>
              <w:rPr>
                <w:b/>
                <w:u w:val="single"/>
              </w:rPr>
            </w:pPr>
            <w:r>
              <w:sym w:font="Symbol" w:char="F0AE"/>
            </w:r>
            <w:r>
              <w:t xml:space="preserve">  List of CRs:</w:t>
            </w:r>
          </w:p>
        </w:tc>
        <w:tc>
          <w:tcPr>
            <w:tcW w:w="3193" w:type="dxa"/>
            <w:shd w:val="pct25" w:color="FFFF00" w:fill="auto"/>
          </w:tcPr>
          <w:p w:rsidR="00AB22BF" w:rsidRDefault="00AB22BF">
            <w:pPr>
              <w:pStyle w:val="CRfront"/>
            </w:pPr>
          </w:p>
        </w:tc>
      </w:tr>
    </w:tbl>
    <w:p w:rsidR="00AB22BF" w:rsidRDefault="00AB22BF">
      <w:pPr>
        <w:pStyle w:val="CRfront"/>
      </w:pPr>
    </w:p>
    <w:tbl>
      <w:tblPr>
        <w:tblW w:w="0" w:type="auto"/>
        <w:tblInd w:w="-105" w:type="dxa"/>
        <w:tblLayout w:type="fixed"/>
        <w:tblCellMar>
          <w:left w:w="107" w:type="dxa"/>
          <w:right w:w="107" w:type="dxa"/>
        </w:tblCellMar>
        <w:tblLook w:val="0000"/>
      </w:tblPr>
      <w:tblGrid>
        <w:gridCol w:w="1525"/>
        <w:gridCol w:w="8052"/>
      </w:tblGrid>
      <w:tr w:rsidR="00AB22BF">
        <w:tblPrEx>
          <w:tblCellMar>
            <w:top w:w="0" w:type="dxa"/>
            <w:bottom w:w="0" w:type="dxa"/>
          </w:tblCellMar>
        </w:tblPrEx>
        <w:tc>
          <w:tcPr>
            <w:tcW w:w="1525" w:type="dxa"/>
          </w:tcPr>
          <w:p w:rsidR="00AB22BF" w:rsidRDefault="00AB22BF">
            <w:pPr>
              <w:pStyle w:val="CRfront"/>
              <w:rPr>
                <w:b/>
                <w:u w:val="single"/>
              </w:rPr>
            </w:pPr>
            <w:r>
              <w:rPr>
                <w:b/>
                <w:u w:val="single"/>
              </w:rPr>
              <w:t xml:space="preserve">Other </w:t>
            </w:r>
            <w:r>
              <w:rPr>
                <w:b/>
                <w:u w:val="single"/>
              </w:rPr>
              <w:br/>
              <w:t>comments:</w:t>
            </w:r>
          </w:p>
        </w:tc>
        <w:tc>
          <w:tcPr>
            <w:tcW w:w="8052" w:type="dxa"/>
            <w:shd w:val="pct25" w:color="FFFF00" w:fill="auto"/>
          </w:tcPr>
          <w:p w:rsidR="00AB22BF" w:rsidRDefault="00AB22BF">
            <w:pPr>
              <w:pStyle w:val="CRfront"/>
            </w:pPr>
            <w:r>
              <w:t>This CR format relies on the current split of AT commands out of 07.60 into 07.07having taken place.</w:t>
            </w:r>
          </w:p>
        </w:tc>
      </w:tr>
    </w:tbl>
    <w:p w:rsidR="00AB22BF" w:rsidRDefault="00AB22BF">
      <w:pPr>
        <w:pStyle w:val="CRfront"/>
      </w:pPr>
    </w:p>
    <w:p w:rsidR="00AB22BF" w:rsidRDefault="00AB22BF">
      <w:pPr>
        <w:pStyle w:val="CRfront"/>
        <w:rPr>
          <w:color w:val="FF0000"/>
        </w:rPr>
      </w:pPr>
      <w:r>
        <w:object w:dxaOrig="1320" w:dyaOrig="8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28.5pt" o:ole="" fillcolor="window">
            <v:imagedata r:id="rId7" o:title=""/>
          </v:shape>
          <o:OLEObject Type="Embed" ProgID="Word.Document.8" ShapeID="_x0000_i1025" DrawAspect="Icon" ObjectID="_1468308462" r:id="rId8">
            <o:FieldCodes>\s</o:FieldCodes>
          </o:OLEObject>
        </w:object>
      </w:r>
      <w:r>
        <w:t xml:space="preserve">  </w:t>
      </w:r>
      <w:r>
        <w:rPr>
          <w:color w:val="FF0000"/>
        </w:rPr>
        <w:t>&lt;--------- double-click here for help and instructions on how to create a CR.</w:t>
      </w:r>
    </w:p>
    <w:p w:rsidR="00AB22BF" w:rsidRDefault="00AB22BF">
      <w:pPr>
        <w:pStyle w:val="CRfront"/>
      </w:pPr>
    </w:p>
    <w:p w:rsidR="00AB22BF" w:rsidRDefault="00AB22BF">
      <w:pPr>
        <w:pStyle w:val="CRfront"/>
        <w:sectPr w:rsidR="00AB22BF">
          <w:headerReference w:type="default" r:id="rId9"/>
          <w:footerReference w:type="default" r:id="rId10"/>
          <w:footnotePr>
            <w:numRestart w:val="eachSect"/>
          </w:footnotePr>
          <w:pgSz w:w="11907" w:h="16840" w:code="9"/>
          <w:pgMar w:top="851" w:right="737" w:bottom="1134" w:left="737" w:header="510" w:footer="720" w:gutter="851"/>
          <w:cols w:space="720"/>
        </w:sectPr>
      </w:pPr>
    </w:p>
    <w:p w:rsidR="00AB22BF" w:rsidRDefault="00AB22BF">
      <w:pPr>
        <w:pStyle w:val="Heading4"/>
      </w:pPr>
      <w:r>
        <w:t>10.2.1.1</w:t>
      </w:r>
      <w:r>
        <w:tab/>
        <w:t>Request GPRS service 'D'</w:t>
      </w:r>
      <w:bookmarkEnd w:id="0"/>
    </w:p>
    <w:p w:rsidR="00AB22BF" w:rsidRDefault="00AB22BF">
      <w:pPr>
        <w:pStyle w:val="TH"/>
      </w:pPr>
      <w:r>
        <w:t>Table 14: D command syntax</w:t>
      </w:r>
    </w:p>
    <w:tbl>
      <w:tblPr>
        <w:tblW w:w="0" w:type="auto"/>
        <w:tblInd w:w="-106" w:type="dxa"/>
        <w:tblLayout w:type="fixed"/>
        <w:tblLook w:val="0000"/>
      </w:tblPr>
      <w:tblGrid>
        <w:gridCol w:w="4927"/>
        <w:gridCol w:w="4927"/>
      </w:tblGrid>
      <w:tr w:rsidR="00AB22BF">
        <w:tblPrEx>
          <w:tblCellMar>
            <w:top w:w="0" w:type="dxa"/>
            <w:bottom w:w="0" w:type="dxa"/>
          </w:tblCellMar>
        </w:tblPrEx>
        <w:tc>
          <w:tcPr>
            <w:tcW w:w="4927" w:type="dxa"/>
            <w:tcBorders>
              <w:top w:val="single" w:sz="6" w:space="0" w:color="auto"/>
              <w:left w:val="single" w:sz="6" w:space="0" w:color="auto"/>
              <w:right w:val="single" w:sz="6" w:space="0" w:color="auto"/>
            </w:tcBorders>
          </w:tcPr>
          <w:p w:rsidR="00AB22BF" w:rsidRDefault="00AB22BF">
            <w:pPr>
              <w:spacing w:line="200" w:lineRule="exact"/>
            </w:pPr>
            <w:r>
              <w:rPr>
                <w:b/>
              </w:rPr>
              <w:t>Command</w:t>
            </w:r>
          </w:p>
        </w:tc>
        <w:tc>
          <w:tcPr>
            <w:tcW w:w="4927" w:type="dxa"/>
            <w:tcBorders>
              <w:top w:val="single" w:sz="6" w:space="0" w:color="auto"/>
              <w:left w:val="nil"/>
              <w:bottom w:val="single" w:sz="6" w:space="0" w:color="auto"/>
              <w:right w:val="single" w:sz="6" w:space="0" w:color="auto"/>
            </w:tcBorders>
          </w:tcPr>
          <w:p w:rsidR="00AB22BF" w:rsidRDefault="00AB22BF">
            <w:pPr>
              <w:spacing w:line="200" w:lineRule="exact"/>
              <w:rPr>
                <w:b/>
              </w:rPr>
            </w:pPr>
            <w:r>
              <w:rPr>
                <w:b/>
              </w:rPr>
              <w:t>Possible Response(s)</w:t>
            </w:r>
          </w:p>
        </w:tc>
      </w:tr>
      <w:tr w:rsidR="00AB22BF">
        <w:tblPrEx>
          <w:tblCellMar>
            <w:top w:w="0" w:type="dxa"/>
            <w:bottom w:w="0" w:type="dxa"/>
          </w:tblCellMar>
        </w:tblPrEx>
        <w:tc>
          <w:tcPr>
            <w:tcW w:w="4927" w:type="dxa"/>
            <w:tcBorders>
              <w:top w:val="single" w:sz="6" w:space="0" w:color="auto"/>
              <w:left w:val="single" w:sz="6" w:space="0" w:color="auto"/>
              <w:bottom w:val="single" w:sz="6" w:space="0" w:color="auto"/>
              <w:right w:val="single" w:sz="6" w:space="0" w:color="auto"/>
            </w:tcBorders>
          </w:tcPr>
          <w:p w:rsidR="00AB22BF" w:rsidRDefault="00AB22BF">
            <w:pPr>
              <w:spacing w:line="200" w:lineRule="exact"/>
            </w:pPr>
            <w:r>
              <w:t>D</w:t>
            </w:r>
            <w:r>
              <w:rPr>
                <w:rFonts w:ascii="Courier New" w:hAnsi="Courier New"/>
              </w:rPr>
              <w:t>*&lt;GPRS_SC&gt;[*[&lt;called_address&gt;] [*[&lt;L2P&gt;][*[&lt;cid&gt;]]]]#</w:t>
            </w:r>
          </w:p>
        </w:tc>
        <w:tc>
          <w:tcPr>
            <w:tcW w:w="4927" w:type="dxa"/>
            <w:tcBorders>
              <w:top w:val="single" w:sz="6" w:space="0" w:color="auto"/>
              <w:left w:val="nil"/>
              <w:bottom w:val="single" w:sz="6" w:space="0" w:color="auto"/>
              <w:right w:val="single" w:sz="6" w:space="0" w:color="auto"/>
            </w:tcBorders>
          </w:tcPr>
          <w:p w:rsidR="00AB22BF" w:rsidRDefault="00AB22BF">
            <w:pPr>
              <w:spacing w:line="200" w:lineRule="exact"/>
            </w:pPr>
            <w:r>
              <w:t>CONNECT</w:t>
            </w:r>
            <w:r>
              <w:br/>
              <w:t>ERROR</w:t>
            </w:r>
          </w:p>
        </w:tc>
      </w:tr>
    </w:tbl>
    <w:p w:rsidR="00AB22BF" w:rsidRDefault="00AB22BF">
      <w:pPr>
        <w:spacing w:line="200" w:lineRule="exact"/>
      </w:pPr>
    </w:p>
    <w:p w:rsidR="00AB22BF" w:rsidRDefault="00AB22BF">
      <w:pPr>
        <w:spacing w:line="200" w:lineRule="exact"/>
        <w:rPr>
          <w:b/>
        </w:rPr>
      </w:pPr>
      <w:r>
        <w:rPr>
          <w:b/>
        </w:rPr>
        <w:t>Description</w:t>
      </w:r>
    </w:p>
    <w:p w:rsidR="00AB22BF" w:rsidRDefault="00AB22BF">
      <w:pPr>
        <w:rPr>
          <w:ins w:id="1" w:author="Moughton" w:date="1999-09-13T16:13:00Z"/>
        </w:rPr>
      </w:pPr>
      <w:ins w:id="2" w:author="Moughton" w:date="1999-09-13T16:13:00Z">
        <w:r>
          <w:t>This command causes the MT to perform whatever actions are necessary to establish communication between the TE and the external PDN.</w:t>
        </w:r>
      </w:ins>
    </w:p>
    <w:p w:rsidR="00AB22BF" w:rsidRDefault="00AB22BF">
      <w:r>
        <w:t>The V.250 'D' (Dial) command causes the MT to enter the V.250 online data state and, with the TE, to start the specified layer 2 protocol. The MT shall return CONNECT to confirm acceptance of the command prior to entering the V.250 online data state. No further commands may follow on the AT command line.</w:t>
      </w:r>
    </w:p>
    <w:p w:rsidR="00AB22BF" w:rsidRDefault="00AB22BF">
      <w:pPr>
        <w:rPr>
          <w:ins w:id="3" w:author="Moughton" w:date="1999-09-13T16:13:00Z"/>
        </w:rPr>
      </w:pPr>
      <w:ins w:id="4" w:author="Moughton" w:date="1999-09-13T16:13:00Z">
        <w:r>
          <w:t xml:space="preserve">The detailed behaviour after the online data state has been entered is dependent on the PDP type. It is described briefly in clauses 8 (for X.25) and 9 (for IP) of GSM 07.60. GPRS attachment and PDP context activation procedures may take place prior to or during the PDP startup if they have not already been performed using the +CGATT and +CGACT commands. </w:t>
        </w:r>
      </w:ins>
    </w:p>
    <w:p w:rsidR="00AB22BF" w:rsidRDefault="00AB22BF">
      <w:r>
        <w:t>When the layer 2 protocol has terminated, either as a result of an orderly shut down of the PDP or an error, the MT shall enter V.250 command state and return the NO CARRIER final result code.</w:t>
      </w:r>
    </w:p>
    <w:p w:rsidR="00AB22BF" w:rsidRDefault="00AB22BF">
      <w:pPr>
        <w:rPr>
          <w:ins w:id="5" w:author="Moughton" w:date="1999-05-21T15:50:00Z"/>
        </w:rPr>
      </w:pPr>
      <w:ins w:id="6" w:author="Moughton" w:date="1999-05-21T15:50:00Z">
        <w:r>
          <w:t xml:space="preserve">If </w:t>
        </w:r>
        <w:r>
          <w:rPr>
            <w:rFonts w:ascii="Courier New" w:hAnsi="Courier New"/>
          </w:rPr>
          <w:t>&lt;called address&gt;</w:t>
        </w:r>
        <w:r>
          <w:t xml:space="preserve"> is supported</w:t>
        </w:r>
      </w:ins>
      <w:ins w:id="7" w:author="Moughton" w:date="1999-05-21T15:51:00Z">
        <w:r>
          <w:t xml:space="preserve"> and provide</w:t>
        </w:r>
      </w:ins>
      <w:ins w:id="8" w:author="Moughton" w:date="1999-05-21T15:50:00Z">
        <w:r>
          <w:t xml:space="preserve">d, the MT shall automatically </w:t>
        </w:r>
      </w:ins>
      <w:ins w:id="9" w:author="Moughton" w:date="1999-05-21T15:51:00Z">
        <w:r>
          <w:t>set up a virtual call to the specified address after the PDP</w:t>
        </w:r>
      </w:ins>
      <w:ins w:id="10" w:author="Moughton" w:date="1999-05-21T15:52:00Z">
        <w:r>
          <w:t xml:space="preserve"> </w:t>
        </w:r>
      </w:ins>
      <w:ins w:id="11" w:author="Moughton" w:date="1999-05-21T15:51:00Z">
        <w:r>
          <w:t>context has been activated</w:t>
        </w:r>
      </w:ins>
      <w:ins w:id="12" w:author="Moughton" w:date="1999-05-21T15:50:00Z">
        <w:r>
          <w:t>.</w:t>
        </w:r>
      </w:ins>
    </w:p>
    <w:p w:rsidR="00AB22BF" w:rsidRDefault="00AB22BF">
      <w:pPr>
        <w:rPr>
          <w:ins w:id="13" w:author="Moughton" w:date="1999-05-21T14:26:00Z"/>
        </w:rPr>
      </w:pPr>
      <w:r>
        <w:t xml:space="preserve">If </w:t>
      </w:r>
      <w:r>
        <w:rPr>
          <w:rFonts w:ascii="Courier New" w:hAnsi="Courier New"/>
        </w:rPr>
        <w:t>&lt;L2P&gt;</w:t>
      </w:r>
      <w:r>
        <w:t xml:space="preserve"> and </w:t>
      </w:r>
      <w:r>
        <w:rPr>
          <w:rFonts w:ascii="Courier New" w:hAnsi="Courier New"/>
        </w:rPr>
        <w:t>&lt;cid&gt;</w:t>
      </w:r>
      <w:r>
        <w:t xml:space="preserve"> are supported, their usage shall be the same as in the +CGD</w:t>
      </w:r>
      <w:del w:id="14" w:author="Moughton" w:date="1999-05-21T14:21:00Z">
        <w:r>
          <w:delText>CONT</w:delText>
        </w:r>
      </w:del>
      <w:ins w:id="15" w:author="Moughton" w:date="1999-05-21T14:21:00Z">
        <w:r>
          <w:t>ATA</w:t>
        </w:r>
      </w:ins>
      <w:r>
        <w:t xml:space="preserve"> command. The +CGDCONT</w:t>
      </w:r>
      <w:ins w:id="16" w:author="Moughton" w:date="1999-05-21T14:22:00Z">
        <w:r>
          <w:t>, +CG</w:t>
        </w:r>
      </w:ins>
      <w:ins w:id="17" w:author="Moughton" w:date="1999-05-21T14:23:00Z">
        <w:r>
          <w:t>QREQ, etc.</w:t>
        </w:r>
      </w:ins>
      <w:r>
        <w:t xml:space="preserve"> command</w:t>
      </w:r>
      <w:ins w:id="18" w:author="Moughton" w:date="1999-05-21T14:23:00Z">
        <w:r>
          <w:t>s</w:t>
        </w:r>
      </w:ins>
      <w:r>
        <w:t xml:space="preserve"> may</w:t>
      </w:r>
      <w:ins w:id="19" w:author="Moughton" w:date="1999-05-21T14:26:00Z">
        <w:r>
          <w:t xml:space="preserve"> then</w:t>
        </w:r>
      </w:ins>
      <w:r>
        <w:t xml:space="preserve"> be used in the modem initialisation AT command string to set values for APN, QoS etc..</w:t>
      </w:r>
    </w:p>
    <w:p w:rsidR="00AB22BF" w:rsidRDefault="00AB22BF">
      <w:pPr>
        <w:rPr>
          <w:ins w:id="20" w:author="Moughton" w:date="1999-05-21T15:27:00Z"/>
        </w:rPr>
      </w:pPr>
      <w:ins w:id="21" w:author="Moughton" w:date="1999-05-21T15:27:00Z">
        <w:r>
          <w:t xml:space="preserve">If </w:t>
        </w:r>
        <w:r>
          <w:rPr>
            <w:rFonts w:ascii="Courier New" w:hAnsi="Courier New"/>
          </w:rPr>
          <w:t>&lt;L2P&gt;</w:t>
        </w:r>
        <w:r>
          <w:t xml:space="preserve"> is not supported or is supported but omitted, the MT shall use a layer 2 protocol appropriate to the PDP type.</w:t>
        </w:r>
      </w:ins>
    </w:p>
    <w:p w:rsidR="00AB22BF" w:rsidRDefault="00AB22BF">
      <w:pPr>
        <w:numPr>
          <w:ins w:id="22" w:author="Moughton" w:date="1999-05-21T14:26:00Z"/>
        </w:numPr>
        <w:rPr>
          <w:ins w:id="23" w:author="Moughton" w:date="1999-05-21T14:43:00Z"/>
        </w:rPr>
      </w:pPr>
      <w:ins w:id="24" w:author="Moughton" w:date="1999-05-21T14:27:00Z">
        <w:r>
          <w:t xml:space="preserve">If </w:t>
        </w:r>
        <w:r>
          <w:rPr>
            <w:rFonts w:ascii="Courier New" w:hAnsi="Courier New"/>
          </w:rPr>
          <w:t>&lt;cid&gt;</w:t>
        </w:r>
        <w:r>
          <w:t xml:space="preserve"> is not supported or is supported but omitted, the MT shall</w:t>
        </w:r>
      </w:ins>
      <w:ins w:id="25" w:author="Moughton" w:date="1999-05-21T14:43:00Z">
        <w:r>
          <w:t xml:space="preserve"> attempt to </w:t>
        </w:r>
      </w:ins>
      <w:ins w:id="26" w:author="Moughton" w:date="1999-05-21T14:27:00Z">
        <w:r>
          <w:t>activate the context using</w:t>
        </w:r>
      </w:ins>
      <w:ins w:id="27" w:author="Moughton" w:date="1999-05-21T14:30:00Z">
        <w:r>
          <w:t>:</w:t>
        </w:r>
      </w:ins>
    </w:p>
    <w:p w:rsidR="00AB22BF" w:rsidRDefault="00AB22BF">
      <w:pPr>
        <w:pStyle w:val="B1"/>
        <w:numPr>
          <w:ins w:id="28" w:author="Moughton" w:date="1999-05-21T14:30:00Z"/>
        </w:numPr>
      </w:pPr>
      <w:ins w:id="29" w:author="Moughton" w:date="1999-05-21T15:26:00Z">
        <w:r>
          <w:t xml:space="preserve"> </w:t>
        </w:r>
      </w:ins>
      <w:ins w:id="30" w:author="Moughton" w:date="1999-05-21T14:42:00Z">
        <w:r>
          <w:t>(a) a</w:t>
        </w:r>
      </w:ins>
      <w:ins w:id="31" w:author="Moughton" w:date="1999-05-21T14:27:00Z">
        <w:r>
          <w:t xml:space="preserve">ny information provided </w:t>
        </w:r>
      </w:ins>
      <w:ins w:id="32" w:author="Moughton" w:date="1999-05-21T14:29:00Z">
        <w:r>
          <w:t>by</w:t>
        </w:r>
      </w:ins>
      <w:ins w:id="33" w:author="Moughton" w:date="1999-05-21T14:27:00Z">
        <w:r>
          <w:t xml:space="preserve"> </w:t>
        </w:r>
      </w:ins>
      <w:ins w:id="34" w:author="Moughton" w:date="1999-05-21T14:29:00Z">
        <w:r>
          <w:t>t</w:t>
        </w:r>
      </w:ins>
      <w:ins w:id="35" w:author="Moughton" w:date="1999-05-21T14:28:00Z">
        <w:r>
          <w:t>he TE</w:t>
        </w:r>
      </w:ins>
      <w:ins w:id="36" w:author="Moughton" w:date="1999-05-21T14:29:00Z">
        <w:r>
          <w:t xml:space="preserve"> during the PDP startup procedure, e.g. the TE</w:t>
        </w:r>
      </w:ins>
      <w:ins w:id="37" w:author="Moughton" w:date="1999-05-21T14:28:00Z">
        <w:r>
          <w:t xml:space="preserve"> may provide a PDP type and/or PDP address to the MT,</w:t>
        </w:r>
      </w:ins>
    </w:p>
    <w:p w:rsidR="00AB22BF" w:rsidRDefault="00AB22BF">
      <w:pPr>
        <w:pStyle w:val="B1"/>
        <w:rPr>
          <w:ins w:id="38" w:author="Moughton" w:date="1999-05-21T14:38:00Z"/>
        </w:rPr>
      </w:pPr>
      <w:ins w:id="39" w:author="Moughton" w:date="1999-05-21T14:36:00Z">
        <w:r>
          <w:t>or,</w:t>
        </w:r>
      </w:ins>
      <w:ins w:id="40" w:author="Moughton" w:date="1999-05-21T14:42:00Z">
        <w:r>
          <w:t xml:space="preserve"> (b) </w:t>
        </w:r>
      </w:ins>
      <w:ins w:id="41" w:author="Moughton" w:date="1999-05-21T14:36:00Z">
        <w:r>
          <w:t>a priori knowledge, e.g. the MT may implement only one PDP type</w:t>
        </w:r>
      </w:ins>
      <w:ins w:id="42" w:author="Moughton" w:date="1999-05-21T14:38:00Z">
        <w:r>
          <w:t>,</w:t>
        </w:r>
      </w:ins>
    </w:p>
    <w:p w:rsidR="00AB22BF" w:rsidRDefault="00AB22BF">
      <w:pPr>
        <w:pStyle w:val="NO"/>
        <w:ind w:left="567" w:hanging="283"/>
        <w:rPr>
          <w:ins w:id="43" w:author="Moughton" w:date="1999-05-21T14:45:00Z"/>
        </w:rPr>
      </w:pPr>
      <w:ins w:id="44" w:author="Moughton" w:date="1999-05-21T14:38:00Z">
        <w:r>
          <w:t xml:space="preserve">or, </w:t>
        </w:r>
      </w:ins>
      <w:ins w:id="45" w:author="Moughton" w:date="1999-05-21T14:42:00Z">
        <w:r>
          <w:t>(c)</w:t>
        </w:r>
      </w:ins>
      <w:ins w:id="46" w:author="Moughton" w:date="1999-05-21T14:43:00Z">
        <w:r>
          <w:t xml:space="preserve"> </w:t>
        </w:r>
      </w:ins>
      <w:ins w:id="47" w:author="Moughton" w:date="1999-05-21T14:42:00Z">
        <w:r>
          <w:t>using the 'Empty PDP type' (GSM 04.08)</w:t>
        </w:r>
      </w:ins>
      <w:ins w:id="48" w:author="Moughton" w:date="1999-05-21T14:45:00Z">
        <w:r>
          <w:t>.</w:t>
        </w:r>
      </w:ins>
      <w:ins w:id="49" w:author="Moughton" w:date="1999-05-21T14:49:00Z">
        <w:r>
          <w:t xml:space="preserve"> (</w:t>
        </w:r>
      </w:ins>
      <w:ins w:id="50" w:author="Moughton" w:date="1999-05-21T14:46:00Z">
        <w:r>
          <w:t>No PDP address or APN shall be sent in this case</w:t>
        </w:r>
      </w:ins>
      <w:ins w:id="51" w:author="Moughton" w:date="1999-05-21T14:51:00Z">
        <w:r>
          <w:t xml:space="preserve"> and only one PDP context sub</w:t>
        </w:r>
      </w:ins>
      <w:ins w:id="52" w:author="G.B.Heaton" w:date="1999-06-16T07:24:00Z">
        <w:r>
          <w:t>s</w:t>
        </w:r>
      </w:ins>
      <w:ins w:id="53" w:author="Moughton" w:date="1999-05-21T14:51:00Z">
        <w:r>
          <w:t>cription record shall be present in the HLR for this subscriber</w:t>
        </w:r>
      </w:ins>
      <w:ins w:id="54" w:author="Moughton" w:date="1999-05-21T14:46:00Z">
        <w:r>
          <w:t>.</w:t>
        </w:r>
      </w:ins>
      <w:ins w:id="55" w:author="Moughton" w:date="1999-05-21T14:49:00Z">
        <w:r>
          <w:t>)</w:t>
        </w:r>
      </w:ins>
    </w:p>
    <w:p w:rsidR="00AB22BF" w:rsidRDefault="00AB22BF">
      <w:r>
        <w:t>This command may be used in both normal and modem compatibility modes.</w:t>
      </w:r>
    </w:p>
    <w:p w:rsidR="00AB22BF" w:rsidRDefault="00AB22BF">
      <w:pPr>
        <w:pStyle w:val="NO"/>
        <w:rPr>
          <w:ins w:id="56" w:author="Moughton" w:date="1999-05-21T14:00:00Z"/>
        </w:rPr>
      </w:pPr>
      <w:ins w:id="57" w:author="Moughton" w:date="1999-05-21T14:00:00Z">
        <w:r>
          <w:t>NOTE.</w:t>
        </w:r>
        <w:r>
          <w:tab/>
          <w:t>The dial string conforms to the syntax specified in GSM 02.30.</w:t>
        </w:r>
      </w:ins>
    </w:p>
    <w:p w:rsidR="00AB22BF" w:rsidRDefault="00AB22BF">
      <w:pPr>
        <w:spacing w:line="200" w:lineRule="exact"/>
        <w:rPr>
          <w:b/>
        </w:rPr>
      </w:pPr>
      <w:r>
        <w:rPr>
          <w:b/>
        </w:rPr>
        <w:t>Defined Values</w:t>
      </w:r>
    </w:p>
    <w:p w:rsidR="00AB22BF" w:rsidRDefault="00AB22BF">
      <w:pPr>
        <w:pStyle w:val="B1"/>
      </w:pPr>
      <w:r>
        <w:rPr>
          <w:rFonts w:ascii="Courier New" w:hAnsi="Courier New"/>
        </w:rPr>
        <w:t>&lt;GPRS_SC&gt;</w:t>
      </w:r>
      <w:r>
        <w:t xml:space="preserve">: (GPRS Service Code) a digit string (value 99) which identifies a request to use the GPRS </w:t>
      </w:r>
    </w:p>
    <w:p w:rsidR="00AB22BF" w:rsidRDefault="00AB22BF">
      <w:pPr>
        <w:pStyle w:val="B1"/>
      </w:pPr>
      <w:r>
        <w:rPr>
          <w:rFonts w:ascii="Courier New" w:hAnsi="Courier New"/>
        </w:rPr>
        <w:t>&lt;called_address&gt;</w:t>
      </w:r>
      <w:r>
        <w:t>: a digit string (see note) that specifies the address of a called party in the address space applicable to the PDP.</w:t>
      </w:r>
    </w:p>
    <w:p w:rsidR="00AB22BF" w:rsidRDefault="00AB22BF">
      <w:pPr>
        <w:pStyle w:val="B1"/>
      </w:pPr>
      <w:r>
        <w:rPr>
          <w:rFonts w:ascii="Courier New" w:hAnsi="Courier New"/>
        </w:rPr>
        <w:t>&lt;L2P&gt;</w:t>
      </w:r>
      <w:r>
        <w:t>: a digit string (see note) which indicates the layer 2 protocol to be used (see +CGDATA command).</w:t>
      </w:r>
      <w:r>
        <w:br/>
        <w:t>Numeric equivalents to the alphanumeric values used by +CGDATA are:</w:t>
      </w:r>
      <w:r>
        <w:br/>
        <w:t>1</w:t>
      </w:r>
      <w:r>
        <w:tab/>
      </w:r>
      <w:r>
        <w:tab/>
        <w:t>PPP</w:t>
      </w:r>
      <w:r>
        <w:br/>
        <w:t>2</w:t>
      </w:r>
      <w:r>
        <w:tab/>
      </w:r>
      <w:r>
        <w:tab/>
        <w:t>PAD</w:t>
      </w:r>
      <w:r>
        <w:br/>
        <w:t>3</w:t>
      </w:r>
      <w:r>
        <w:tab/>
      </w:r>
      <w:r>
        <w:tab/>
        <w:t>X25</w:t>
      </w:r>
      <w:r>
        <w:br/>
        <w:t>9yyyy</w:t>
      </w:r>
      <w:r>
        <w:tab/>
        <w:t>M-xxxx</w:t>
      </w:r>
      <w:r>
        <w:br/>
        <w:t>Other values are reserved and will result in an ERROR response to the set command.</w:t>
      </w:r>
    </w:p>
    <w:p w:rsidR="00AB22BF" w:rsidRDefault="00AB22BF">
      <w:pPr>
        <w:pStyle w:val="NO"/>
        <w:rPr>
          <w:ins w:id="58" w:author="Moughton" w:date="1999-05-21T14:01:00Z"/>
        </w:rPr>
      </w:pPr>
      <w:ins w:id="59" w:author="Moughton" w:date="1999-05-21T14:01:00Z">
        <w:r>
          <w:t>NOTE.</w:t>
        </w:r>
        <w:r>
          <w:tab/>
          <w:t xml:space="preserve">V.250 (and certain communications software) does not permit arbitrary characters in the dial string. The </w:t>
        </w:r>
        <w:r>
          <w:rPr>
            <w:rFonts w:ascii="Courier New" w:hAnsi="Courier New"/>
          </w:rPr>
          <w:t>&lt;L2P&gt;</w:t>
        </w:r>
        <w:r>
          <w:t xml:space="preserve"> and </w:t>
        </w:r>
        <w:r>
          <w:rPr>
            <w:rFonts w:ascii="Courier New" w:hAnsi="Courier New"/>
          </w:rPr>
          <w:t>&lt;called_address&gt;</w:t>
        </w:r>
        <w:r>
          <w:t xml:space="preserve"> strings are therefore specified as containing digits (0-9) only.</w:t>
        </w:r>
      </w:ins>
    </w:p>
    <w:p w:rsidR="00AB22BF" w:rsidRDefault="00AB22BF">
      <w:pPr>
        <w:pStyle w:val="B1"/>
      </w:pPr>
      <w:r>
        <w:rPr>
          <w:rFonts w:ascii="Courier New" w:hAnsi="Courier New"/>
        </w:rPr>
        <w:t>&lt;cid&gt;</w:t>
      </w:r>
      <w:r>
        <w:t>: a digit string which specifies a particular PDP context definition (see +CGDCONT command).</w:t>
      </w:r>
    </w:p>
    <w:p w:rsidR="00AB22BF" w:rsidRDefault="00AB22BF">
      <w:pPr>
        <w:pStyle w:val="NO"/>
        <w:rPr>
          <w:del w:id="60" w:author="Moughton" w:date="1999-05-21T14:00:00Z"/>
        </w:rPr>
      </w:pPr>
      <w:del w:id="61" w:author="Moughton" w:date="1999-05-21T14:00:00Z">
        <w:r>
          <w:delText>NOTE.</w:delText>
        </w:r>
        <w:r>
          <w:tab/>
          <w:delText>The dial string conforms to the syntax specified in GSM 02.30.</w:delText>
        </w:r>
      </w:del>
    </w:p>
    <w:p w:rsidR="00AB22BF" w:rsidRDefault="00AB22BF">
      <w:r>
        <w:rPr>
          <w:b/>
        </w:rPr>
        <w:t>Implementation</w:t>
      </w:r>
    </w:p>
    <w:p w:rsidR="00AB22BF" w:rsidRDefault="00AB22BF">
      <w:r>
        <w:t xml:space="preserve">Optional if the +CGDATA command is supported. If the D command is provided, then support for </w:t>
      </w:r>
      <w:r>
        <w:rPr>
          <w:rFonts w:ascii="Courier New" w:hAnsi="Courier New"/>
        </w:rPr>
        <w:t>&lt;called_address&gt;</w:t>
      </w:r>
      <w:r>
        <w:t xml:space="preserve">, </w:t>
      </w:r>
      <w:r>
        <w:rPr>
          <w:rFonts w:ascii="Courier New" w:hAnsi="Courier New"/>
        </w:rPr>
        <w:t>&lt;L2P&gt;</w:t>
      </w:r>
      <w:r>
        <w:t xml:space="preserve"> and </w:t>
      </w:r>
      <w:r>
        <w:rPr>
          <w:rFonts w:ascii="Courier New" w:hAnsi="Courier New"/>
        </w:rPr>
        <w:t>&lt;cid&gt;</w:t>
      </w:r>
      <w:r>
        <w:t xml:space="preserve"> are optional. If they are not supported but values are provided by the TE, the values shall be ignored and this shall not constitute an error.</w:t>
      </w:r>
    </w:p>
    <w:p w:rsidR="00AB22BF" w:rsidRDefault="00AB22BF">
      <w:pPr>
        <w:pStyle w:val="NO"/>
        <w:rPr>
          <w:del w:id="62" w:author="Moughton" w:date="1999-05-21T14:00:00Z"/>
        </w:rPr>
      </w:pPr>
      <w:del w:id="63" w:author="Moughton" w:date="1999-05-21T14:00:00Z">
        <w:r>
          <w:delText>NOTE.</w:delText>
        </w:r>
        <w:r>
          <w:tab/>
          <w:delText xml:space="preserve">V.250 (and certain communications software) does not permit arbitrary characters in the dial string. The </w:delText>
        </w:r>
        <w:r>
          <w:rPr>
            <w:rFonts w:ascii="Courier New" w:hAnsi="Courier New"/>
          </w:rPr>
          <w:delText>&lt;L2P&gt;</w:delText>
        </w:r>
        <w:r>
          <w:delText xml:space="preserve"> and </w:delText>
        </w:r>
        <w:r>
          <w:rPr>
            <w:rFonts w:ascii="Courier New" w:hAnsi="Courier New"/>
          </w:rPr>
          <w:delText>&lt;called_address&gt;</w:delText>
        </w:r>
        <w:r>
          <w:delText xml:space="preserve"> strings are therefore specified as containing digits (0-9) only.</w:delText>
        </w:r>
      </w:del>
    </w:p>
    <w:p w:rsidR="00AB22BF" w:rsidRDefault="00AB22BF"/>
    <w:sectPr w:rsidR="00AB22BF" w:rsidSect="00AB22BF">
      <w:footnotePr>
        <w:numRestart w:val="eachSect"/>
      </w:footnotePr>
      <w:pgSz w:w="11907" w:h="16840" w:code="9"/>
      <w:pgMar w:top="851" w:right="737" w:bottom="1134" w:left="737" w:header="510" w:footer="720" w:gutter="85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22BF" w:rsidRDefault="00AB22BF">
      <w:pPr>
        <w:spacing w:after="0"/>
      </w:pPr>
      <w:r>
        <w:separator/>
      </w:r>
    </w:p>
  </w:endnote>
  <w:endnote w:type="continuationSeparator" w:id="0">
    <w:p w:rsidR="00AB22BF" w:rsidRDefault="00AB22B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2BF" w:rsidRDefault="00AB22BF">
    <w:pPr>
      <w:pStyle w:val="Footer"/>
      <w:rPr>
        <w:noProof w:val="0"/>
      </w:rPr>
    </w:pPr>
    <w:r>
      <w:rPr>
        <w:noProof w:val="0"/>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22BF" w:rsidRDefault="00AB22BF">
      <w:pPr>
        <w:spacing w:after="0"/>
      </w:pPr>
      <w:r>
        <w:separator/>
      </w:r>
    </w:p>
  </w:footnote>
  <w:footnote w:type="continuationSeparator" w:id="0">
    <w:p w:rsidR="00AB22BF" w:rsidRDefault="00AB22B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6" w:type="dxa"/>
      <w:tblLayout w:type="fixed"/>
      <w:tblLook w:val="0000"/>
    </w:tblPr>
    <w:tblGrid>
      <w:gridCol w:w="4788"/>
      <w:gridCol w:w="4959"/>
    </w:tblGrid>
    <w:tr w:rsidR="00AB22BF">
      <w:tblPrEx>
        <w:tblCellMar>
          <w:top w:w="0" w:type="dxa"/>
          <w:bottom w:w="0" w:type="dxa"/>
        </w:tblCellMar>
      </w:tblPrEx>
      <w:tc>
        <w:tcPr>
          <w:tcW w:w="4788" w:type="dxa"/>
        </w:tcPr>
        <w:p w:rsidR="00AB22BF" w:rsidRDefault="00AB22BF">
          <w:pPr>
            <w:pStyle w:val="Header"/>
            <w:rPr>
              <w:sz w:val="24"/>
            </w:rPr>
          </w:pPr>
          <w:r>
            <w:rPr>
              <w:sz w:val="24"/>
            </w:rPr>
            <w:t>3GPP TSG-T2 #6</w:t>
          </w:r>
        </w:p>
        <w:p w:rsidR="00AB22BF" w:rsidRDefault="00AB22BF">
          <w:pPr>
            <w:pStyle w:val="Header"/>
            <w:rPr>
              <w:sz w:val="24"/>
            </w:rPr>
          </w:pPr>
          <w:r>
            <w:rPr>
              <w:sz w:val="24"/>
            </w:rPr>
            <w:t>Kyongju, KOREA, 4-6 October 1999</w:t>
          </w:r>
        </w:p>
      </w:tc>
      <w:tc>
        <w:tcPr>
          <w:tcW w:w="4959" w:type="dxa"/>
        </w:tcPr>
        <w:p w:rsidR="00AB22BF" w:rsidRDefault="00AB22BF">
          <w:pPr>
            <w:pStyle w:val="Header"/>
            <w:jc w:val="right"/>
          </w:pPr>
          <w:r>
            <w:rPr>
              <w:b w:val="0"/>
              <w:i/>
              <w:sz w:val="32"/>
            </w:rPr>
            <w:t>TSGT2#6(99)821</w:t>
          </w:r>
        </w:p>
      </w:tc>
    </w:tr>
  </w:tbl>
  <w:p w:rsidR="00AB22BF" w:rsidRDefault="00AB22BF">
    <w:pPr>
      <w:pStyle w:val="CRfront"/>
      <w:tabs>
        <w:tab w:val="right" w:pos="9356"/>
      </w:tabs>
      <w:rPr>
        <w:b/>
      </w:rPr>
    </w:pPr>
  </w:p>
  <w:p w:rsidR="00AB22BF" w:rsidRDefault="00AB22BF">
    <w:pPr>
      <w:pStyle w:val="CRfront"/>
      <w:tabs>
        <w:tab w:val="right" w:pos="9356"/>
      </w:tabs>
      <w:rPr>
        <w:b/>
      </w:rPr>
    </w:pPr>
    <w:r>
      <w:rPr>
        <w:b/>
      </w:rPr>
      <w:t>3GPP TSG CN3</w:t>
    </w:r>
    <w:r>
      <w:rPr>
        <w:b/>
      </w:rPr>
      <w:tab/>
    </w:r>
    <w:r>
      <w:rPr>
        <w:b/>
        <w:sz w:val="24"/>
      </w:rPr>
      <w:t>Tdoc N3-99136</w:t>
    </w:r>
  </w:p>
  <w:p w:rsidR="00AB22BF" w:rsidRDefault="00AB22BF">
    <w:pPr>
      <w:pStyle w:val="CRfront"/>
      <w:rPr>
        <w:b/>
      </w:rPr>
    </w:pPr>
    <w:r>
      <w:rPr>
        <w:b/>
      </w:rPr>
      <w:t>Akibo, Japan</w:t>
    </w:r>
  </w:p>
  <w:p w:rsidR="00AB22BF" w:rsidRDefault="00AB22BF">
    <w:pPr>
      <w:pStyle w:val="CRfront"/>
      <w:spacing w:after="60"/>
      <w:rPr>
        <w:b/>
      </w:rPr>
    </w:pPr>
    <w:r>
      <w:rPr>
        <w:b/>
      </w:rPr>
      <w:t>14</w:t>
    </w:r>
    <w:r>
      <w:rPr>
        <w:b/>
        <w:vertAlign w:val="superscript"/>
      </w:rPr>
      <w:t>th</w:t>
    </w:r>
    <w:r>
      <w:rPr>
        <w:b/>
      </w:rPr>
      <w:t xml:space="preserve"> –18</w:t>
    </w:r>
    <w:r>
      <w:rPr>
        <w:b/>
        <w:vertAlign w:val="superscript"/>
      </w:rPr>
      <w:t>th</w:t>
    </w:r>
    <w:r>
      <w:rPr>
        <w:b/>
      </w:rPr>
      <w:t xml:space="preserve"> June 1999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52DE8AC2"/>
    <w:lvl w:ilvl="0">
      <w:start w:val="1"/>
      <w:numFmt w:val="decimal"/>
      <w:lvlText w:val="%1."/>
      <w:lvlJc w:val="left"/>
      <w:pPr>
        <w:tabs>
          <w:tab w:val="num" w:pos="643"/>
        </w:tabs>
        <w:ind w:left="643" w:hanging="360"/>
      </w:pPr>
    </w:lvl>
  </w:abstractNum>
  <w:abstractNum w:abstractNumId="1">
    <w:nsid w:val="FFFFFF80"/>
    <w:multiLevelType w:val="singleLevel"/>
    <w:tmpl w:val="0D640B30"/>
    <w:lvl w:ilvl="0">
      <w:start w:val="1"/>
      <w:numFmt w:val="bullet"/>
      <w:lvlText w:val=""/>
      <w:lvlJc w:val="left"/>
      <w:pPr>
        <w:tabs>
          <w:tab w:val="num" w:pos="1492"/>
        </w:tabs>
        <w:ind w:left="1492" w:hanging="360"/>
      </w:pPr>
      <w:rPr>
        <w:rFonts w:ascii="Symbol" w:hAnsi="Symbol" w:hint="default"/>
      </w:rPr>
    </w:lvl>
  </w:abstractNum>
  <w:abstractNum w:abstractNumId="2">
    <w:nsid w:val="FFFFFF81"/>
    <w:multiLevelType w:val="singleLevel"/>
    <w:tmpl w:val="8848990C"/>
    <w:lvl w:ilvl="0">
      <w:start w:val="1"/>
      <w:numFmt w:val="bullet"/>
      <w:lvlText w:val=""/>
      <w:lvlJc w:val="left"/>
      <w:pPr>
        <w:tabs>
          <w:tab w:val="num" w:pos="1209"/>
        </w:tabs>
        <w:ind w:left="1209" w:hanging="360"/>
      </w:pPr>
      <w:rPr>
        <w:rFonts w:ascii="Symbol" w:hAnsi="Symbol" w:hint="default"/>
      </w:rPr>
    </w:lvl>
  </w:abstractNum>
  <w:abstractNum w:abstractNumId="3">
    <w:nsid w:val="FFFFFF82"/>
    <w:multiLevelType w:val="singleLevel"/>
    <w:tmpl w:val="C248DB94"/>
    <w:lvl w:ilvl="0">
      <w:start w:val="1"/>
      <w:numFmt w:val="bullet"/>
      <w:lvlText w:val=""/>
      <w:lvlJc w:val="left"/>
      <w:pPr>
        <w:tabs>
          <w:tab w:val="num" w:pos="926"/>
        </w:tabs>
        <w:ind w:left="926" w:hanging="360"/>
      </w:pPr>
      <w:rPr>
        <w:rFonts w:ascii="Symbol" w:hAnsi="Symbol" w:hint="default"/>
      </w:rPr>
    </w:lvl>
  </w:abstractNum>
  <w:abstractNum w:abstractNumId="4">
    <w:nsid w:val="FFFFFF83"/>
    <w:multiLevelType w:val="singleLevel"/>
    <w:tmpl w:val="BC22E7DE"/>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64D0E1D6"/>
    <w:lvl w:ilvl="0">
      <w:start w:val="1"/>
      <w:numFmt w:val="decimal"/>
      <w:lvlText w:val="%1."/>
      <w:lvlJc w:val="left"/>
      <w:pPr>
        <w:tabs>
          <w:tab w:val="num" w:pos="360"/>
        </w:tabs>
        <w:ind w:left="360" w:hanging="360"/>
      </w:pPr>
    </w:lvl>
  </w:abstractNum>
  <w:abstractNum w:abstractNumId="6">
    <w:nsid w:val="FFFFFF89"/>
    <w:multiLevelType w:val="singleLevel"/>
    <w:tmpl w:val="92F401B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4"/>
  </w:num>
  <w:num w:numId="3">
    <w:abstractNumId w:val="3"/>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doNotTrackMoves/>
  <w:defaultTabStop w:val="567"/>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B22BF"/>
    <w:rsid w:val="00AB22BF"/>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pPr>
  </w:style>
  <w:style w:type="paragraph" w:styleId="Heading1">
    <w:name w:val="heading 1"/>
    <w:basedOn w:val="Normal"/>
    <w:next w:val="Normal"/>
    <w:link w:val="Heading1Char"/>
    <w:uiPriority w:val="9"/>
    <w:qFormat/>
    <w:pPr>
      <w:keepNext/>
      <w:keepLines/>
      <w:pBdr>
        <w:top w:val="single" w:sz="12" w:space="3" w:color="auto"/>
      </w:pBdr>
      <w:spacing w:before="240"/>
      <w:ind w:left="1134" w:hanging="1134"/>
      <w:outlineLvl w:val="0"/>
    </w:pPr>
    <w:rPr>
      <w:rFonts w:ascii="Arial" w:hAnsi="Arial"/>
      <w:sz w:val="36"/>
    </w:rPr>
  </w:style>
  <w:style w:type="paragraph" w:styleId="Heading2">
    <w:name w:val="heading 2"/>
    <w:basedOn w:val="Heading1"/>
    <w:next w:val="Normal"/>
    <w:link w:val="Heading2Char"/>
    <w:uiPriority w:val="9"/>
    <w:qFormat/>
    <w:pPr>
      <w:pBdr>
        <w:top w:val="none" w:sz="0" w:space="0" w:color="auto"/>
      </w:pBdr>
      <w:spacing w:before="180"/>
      <w:outlineLvl w:val="1"/>
    </w:pPr>
    <w:rPr>
      <w:sz w:val="32"/>
    </w:rPr>
  </w:style>
  <w:style w:type="paragraph" w:styleId="Heading3">
    <w:name w:val="heading 3"/>
    <w:basedOn w:val="Heading2"/>
    <w:next w:val="Normal"/>
    <w:link w:val="Heading3Char"/>
    <w:uiPriority w:val="9"/>
    <w:qFormat/>
    <w:pPr>
      <w:spacing w:before="120"/>
      <w:outlineLvl w:val="2"/>
    </w:pPr>
    <w:rPr>
      <w:sz w:val="28"/>
    </w:rPr>
  </w:style>
  <w:style w:type="paragraph" w:styleId="Heading4">
    <w:name w:val="heading 4"/>
    <w:basedOn w:val="Heading3"/>
    <w:next w:val="Normal"/>
    <w:link w:val="Heading4Char"/>
    <w:uiPriority w:val="9"/>
    <w:qFormat/>
    <w:pPr>
      <w:ind w:left="1418" w:hanging="1418"/>
      <w:outlineLvl w:val="3"/>
    </w:pPr>
    <w:rPr>
      <w:sz w:val="24"/>
    </w:rPr>
  </w:style>
  <w:style w:type="paragraph" w:styleId="Heading5">
    <w:name w:val="heading 5"/>
    <w:basedOn w:val="Heading4"/>
    <w:next w:val="Normal"/>
    <w:link w:val="Heading5Char"/>
    <w:uiPriority w:val="9"/>
    <w:qFormat/>
    <w:pPr>
      <w:ind w:left="1701" w:hanging="1701"/>
      <w:outlineLvl w:val="4"/>
    </w:pPr>
    <w:rPr>
      <w:sz w:val="22"/>
    </w:rPr>
  </w:style>
  <w:style w:type="paragraph" w:styleId="Heading6">
    <w:name w:val="heading 6"/>
    <w:basedOn w:val="H6"/>
    <w:next w:val="Normal"/>
    <w:link w:val="Heading6Char"/>
    <w:uiPriority w:val="9"/>
    <w:qFormat/>
    <w:pPr>
      <w:outlineLvl w:val="5"/>
    </w:pPr>
  </w:style>
  <w:style w:type="paragraph" w:styleId="Heading7">
    <w:name w:val="heading 7"/>
    <w:basedOn w:val="H6"/>
    <w:next w:val="Normal"/>
    <w:link w:val="Heading7Char"/>
    <w:uiPriority w:val="9"/>
    <w:qFormat/>
    <w:pPr>
      <w:outlineLvl w:val="6"/>
    </w:pPr>
  </w:style>
  <w:style w:type="paragraph" w:styleId="Heading8">
    <w:name w:val="heading 8"/>
    <w:basedOn w:val="Heading1"/>
    <w:next w:val="Normal"/>
    <w:link w:val="Heading8Char"/>
    <w:uiPriority w:val="9"/>
    <w:qFormat/>
    <w:pPr>
      <w:ind w:left="0" w:firstLine="0"/>
      <w:outlineLvl w:val="7"/>
    </w:pPr>
  </w:style>
  <w:style w:type="paragraph" w:styleId="Heading9">
    <w:name w:val="heading 9"/>
    <w:basedOn w:val="Heading8"/>
    <w:next w:val="Normal"/>
    <w:link w:val="Heading9Char"/>
    <w:uiPriority w:val="9"/>
    <w:qFormat/>
    <w:pPr>
      <w:outlineLvl w:val="8"/>
    </w:pPr>
  </w:style>
  <w:style w:type="character" w:default="1" w:styleId="DefaultParagraphFont">
    <w:name w:val="Default Paragraph Font"/>
    <w:uiPriority w:val="1"/>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2B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B22BF"/>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B22B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B22BF"/>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AB22BF"/>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AB22BF"/>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AB22BF"/>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AB22BF"/>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AB22BF"/>
    <w:rPr>
      <w:rFonts w:asciiTheme="majorHAnsi" w:eastAsiaTheme="majorEastAsia" w:hAnsiTheme="majorHAnsi" w:cstheme="majorBidi"/>
      <w:sz w:val="22"/>
      <w:szCs w:val="22"/>
    </w:rPr>
  </w:style>
  <w:style w:type="paragraph" w:styleId="Header">
    <w:name w:val="header"/>
    <w:basedOn w:val="Normal"/>
    <w:link w:val="HeaderChar"/>
    <w:uiPriority w:val="99"/>
    <w:semiHidden/>
    <w:pPr>
      <w:widowControl w:val="0"/>
      <w:spacing w:after="0"/>
    </w:pPr>
    <w:rPr>
      <w:rFonts w:ascii="Arial" w:hAnsi="Arial"/>
      <w:b/>
      <w:noProof/>
      <w:sz w:val="18"/>
    </w:rPr>
  </w:style>
  <w:style w:type="character" w:customStyle="1" w:styleId="HeaderChar">
    <w:name w:val="Header Char"/>
    <w:basedOn w:val="DefaultParagraphFont"/>
    <w:link w:val="Header"/>
    <w:uiPriority w:val="99"/>
    <w:semiHidden/>
    <w:rsid w:val="00AB22BF"/>
  </w:style>
  <w:style w:type="paragraph" w:customStyle="1" w:styleId="CRfront">
    <w:name w:val="CR_front"/>
    <w:next w:val="Normal"/>
    <w:rPr>
      <w:rFonts w:ascii="Arial" w:hAnsi="Arial"/>
    </w:rPr>
  </w:style>
  <w:style w:type="paragraph" w:styleId="TOC8">
    <w:name w:val="toc 8"/>
    <w:basedOn w:val="TOC1"/>
    <w:uiPriority w:val="39"/>
    <w:semiHidden/>
    <w:pPr>
      <w:spacing w:before="180"/>
      <w:ind w:left="2693" w:hanging="2693"/>
    </w:pPr>
    <w:rPr>
      <w:b/>
    </w:rPr>
  </w:style>
  <w:style w:type="paragraph" w:styleId="TOC1">
    <w:name w:val="toc 1"/>
    <w:basedOn w:val="Normal"/>
    <w:uiPriority w:val="39"/>
    <w:semiHidden/>
    <w:pPr>
      <w:keepNext/>
      <w:keepLines/>
      <w:widowControl w:val="0"/>
      <w:tabs>
        <w:tab w:val="right" w:leader="dot" w:pos="9639"/>
      </w:tabs>
      <w:spacing w:before="120" w:after="0"/>
      <w:ind w:left="567" w:right="425" w:hanging="567"/>
    </w:pPr>
    <w:rPr>
      <w:noProof/>
      <w:sz w:val="22"/>
    </w:rPr>
  </w:style>
  <w:style w:type="paragraph" w:customStyle="1" w:styleId="ZT">
    <w:name w:val="ZT"/>
    <w:pPr>
      <w:framePr w:wrap="notBeside" w:hAnchor="margin" w:yAlign="center"/>
      <w:widowControl w:val="0"/>
      <w:spacing w:line="240" w:lineRule="atLeast"/>
      <w:jc w:val="right"/>
    </w:pPr>
    <w:rPr>
      <w:rFonts w:ascii="Arial" w:hAnsi="Arial"/>
      <w:b/>
      <w:sz w:val="34"/>
    </w:rPr>
  </w:style>
  <w:style w:type="paragraph" w:styleId="TOC5">
    <w:name w:val="toc 5"/>
    <w:basedOn w:val="TOC4"/>
    <w:uiPriority w:val="39"/>
    <w:semiHidden/>
    <w:pPr>
      <w:ind w:left="1701" w:hanging="1701"/>
    </w:pPr>
  </w:style>
  <w:style w:type="paragraph" w:styleId="TOC4">
    <w:name w:val="toc 4"/>
    <w:basedOn w:val="TOC3"/>
    <w:uiPriority w:val="39"/>
    <w:semiHidden/>
    <w:pPr>
      <w:ind w:left="1418" w:hanging="1418"/>
    </w:pPr>
  </w:style>
  <w:style w:type="paragraph" w:styleId="TOC3">
    <w:name w:val="toc 3"/>
    <w:basedOn w:val="TOC2"/>
    <w:uiPriority w:val="39"/>
    <w:semiHidden/>
    <w:pPr>
      <w:ind w:left="1134" w:hanging="1134"/>
    </w:pPr>
  </w:style>
  <w:style w:type="paragraph" w:styleId="TOC2">
    <w:name w:val="toc 2"/>
    <w:basedOn w:val="TOC1"/>
    <w:uiPriority w:val="39"/>
    <w:semiHidden/>
    <w:pPr>
      <w:keepNext w:val="0"/>
      <w:spacing w:before="0"/>
      <w:ind w:left="851" w:hanging="851"/>
    </w:pPr>
    <w:rPr>
      <w:sz w:val="20"/>
    </w:rPr>
  </w:style>
  <w:style w:type="paragraph" w:styleId="Index2">
    <w:name w:val="index 2"/>
    <w:basedOn w:val="Index1"/>
    <w:uiPriority w:val="99"/>
    <w:semiHidden/>
    <w:pPr>
      <w:ind w:left="284"/>
    </w:pPr>
  </w:style>
  <w:style w:type="paragraph" w:styleId="Index1">
    <w:name w:val="index 1"/>
    <w:basedOn w:val="Normal"/>
    <w:uiPriority w:val="99"/>
    <w:semiHidden/>
    <w:pPr>
      <w:keepLines/>
      <w:spacing w:after="0"/>
    </w:pPr>
  </w:style>
  <w:style w:type="paragraph" w:customStyle="1" w:styleId="ZH">
    <w:name w:val="ZH"/>
    <w:pPr>
      <w:framePr w:wrap="notBeside" w:vAnchor="page" w:hAnchor="margin" w:xAlign="center" w:y="6805"/>
      <w:widowControl w:val="0"/>
    </w:pPr>
    <w:rPr>
      <w:rFonts w:ascii="Arial" w:hAnsi="Arial"/>
      <w:noProof/>
    </w:rPr>
  </w:style>
  <w:style w:type="paragraph" w:customStyle="1" w:styleId="TT">
    <w:name w:val="TT"/>
    <w:basedOn w:val="Heading1"/>
    <w:next w:val="Normal"/>
    <w:pPr>
      <w:outlineLvl w:val="9"/>
    </w:pPr>
  </w:style>
  <w:style w:type="paragraph" w:styleId="ListNumber2">
    <w:name w:val="List Number 2"/>
    <w:basedOn w:val="ListNumber"/>
    <w:uiPriority w:val="99"/>
    <w:semiHidden/>
    <w:pPr>
      <w:ind w:left="851"/>
    </w:pPr>
  </w:style>
  <w:style w:type="character" w:styleId="FootnoteReference">
    <w:name w:val="footnote reference"/>
    <w:basedOn w:val="DefaultParagraphFont"/>
    <w:uiPriority w:val="99"/>
    <w:semiHidden/>
    <w:rPr>
      <w:rFonts w:cs="Times New Roman"/>
      <w:b/>
      <w:position w:val="6"/>
      <w:sz w:val="16"/>
    </w:rPr>
  </w:style>
  <w:style w:type="paragraph" w:styleId="FootnoteText">
    <w:name w:val="footnote text"/>
    <w:basedOn w:val="Normal"/>
    <w:link w:val="FootnoteTextChar"/>
    <w:uiPriority w:val="99"/>
    <w:semiHidden/>
    <w:pPr>
      <w:keepLines/>
      <w:spacing w:after="0"/>
      <w:ind w:left="454" w:hanging="454"/>
    </w:pPr>
    <w:rPr>
      <w:sz w:val="16"/>
    </w:rPr>
  </w:style>
  <w:style w:type="character" w:customStyle="1" w:styleId="FootnoteTextChar">
    <w:name w:val="Footnote Text Char"/>
    <w:basedOn w:val="DefaultParagraphFont"/>
    <w:link w:val="FootnoteText"/>
    <w:uiPriority w:val="99"/>
    <w:semiHidden/>
    <w:rsid w:val="00AB22BF"/>
  </w:style>
  <w:style w:type="paragraph" w:customStyle="1" w:styleId="TAH">
    <w:name w:val="TAH"/>
    <w:basedOn w:val="TAC"/>
    <w:rPr>
      <w:b/>
    </w:rPr>
  </w:style>
  <w:style w:type="paragraph" w:customStyle="1" w:styleId="TAC">
    <w:name w:val="TAC"/>
    <w:basedOn w:val="TAL"/>
    <w:pPr>
      <w:jc w:val="center"/>
    </w:pPr>
  </w:style>
  <w:style w:type="paragraph" w:customStyle="1" w:styleId="TF">
    <w:name w:val="TF"/>
    <w:basedOn w:val="TH"/>
    <w:pPr>
      <w:keepNext w:val="0"/>
      <w:spacing w:before="0" w:after="240"/>
    </w:pPr>
  </w:style>
  <w:style w:type="paragraph" w:customStyle="1" w:styleId="NO">
    <w:name w:val="NO"/>
    <w:basedOn w:val="Normal"/>
    <w:pPr>
      <w:keepLines/>
      <w:ind w:left="1135" w:hanging="851"/>
    </w:pPr>
  </w:style>
  <w:style w:type="paragraph" w:styleId="TOC9">
    <w:name w:val="toc 9"/>
    <w:basedOn w:val="TOC8"/>
    <w:uiPriority w:val="39"/>
    <w:semiHidden/>
    <w:pPr>
      <w:ind w:left="1418" w:hanging="1418"/>
    </w:p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LD">
    <w:name w:val="LD"/>
    <w:pPr>
      <w:keepNext/>
      <w:keepLines/>
      <w:spacing w:line="180" w:lineRule="exact"/>
    </w:pPr>
    <w:rPr>
      <w:rFonts w:ascii="Courier New" w:hAnsi="Courier New"/>
      <w:noProof/>
    </w:rPr>
  </w:style>
  <w:style w:type="paragraph" w:customStyle="1" w:styleId="NW">
    <w:name w:val="NW"/>
    <w:basedOn w:val="NO"/>
    <w:pPr>
      <w:spacing w:after="0"/>
    </w:pPr>
  </w:style>
  <w:style w:type="paragraph" w:customStyle="1" w:styleId="EW">
    <w:name w:val="EW"/>
    <w:basedOn w:val="EX"/>
    <w:pPr>
      <w:spacing w:after="0"/>
    </w:pPr>
  </w:style>
  <w:style w:type="paragraph" w:styleId="TOC6">
    <w:name w:val="toc 6"/>
    <w:basedOn w:val="TOC5"/>
    <w:next w:val="Normal"/>
    <w:uiPriority w:val="39"/>
    <w:semiHidden/>
    <w:pPr>
      <w:ind w:left="1985" w:hanging="1985"/>
    </w:pPr>
  </w:style>
  <w:style w:type="paragraph" w:styleId="TOC7">
    <w:name w:val="toc 7"/>
    <w:basedOn w:val="TOC6"/>
    <w:next w:val="Normal"/>
    <w:uiPriority w:val="39"/>
    <w:semiHidden/>
    <w:pPr>
      <w:ind w:left="2268" w:hanging="2268"/>
    </w:pPr>
  </w:style>
  <w:style w:type="paragraph" w:styleId="ListBullet2">
    <w:name w:val="List Bullet 2"/>
    <w:basedOn w:val="ListBullet"/>
    <w:uiPriority w:val="99"/>
    <w:semiHidden/>
    <w:pPr>
      <w:ind w:left="851"/>
    </w:pPr>
  </w:style>
  <w:style w:type="paragraph" w:styleId="ListBullet3">
    <w:name w:val="List Bullet 3"/>
    <w:basedOn w:val="ListBullet2"/>
    <w:uiPriority w:val="99"/>
    <w:semiHidden/>
    <w:pPr>
      <w:ind w:left="1135"/>
    </w:pPr>
  </w:style>
  <w:style w:type="paragraph" w:styleId="ListNumber">
    <w:name w:val="List Number"/>
    <w:basedOn w:val="List"/>
    <w:uiPriority w:val="99"/>
    <w:semiHidden/>
  </w:style>
  <w:style w:type="paragraph" w:customStyle="1" w:styleId="EQ">
    <w:name w:val="EQ"/>
    <w:basedOn w:val="Normal"/>
    <w:next w:val="Normal"/>
    <w:pPr>
      <w:keepLines/>
      <w:tabs>
        <w:tab w:val="center" w:pos="4536"/>
        <w:tab w:val="right" w:pos="9072"/>
      </w:tabs>
    </w:pPr>
    <w:rPr>
      <w:noProof/>
    </w:rPr>
  </w:style>
  <w:style w:type="paragraph" w:customStyle="1" w:styleId="TH">
    <w:name w:val="TH"/>
    <w:basedOn w:val="Normal"/>
    <w:pPr>
      <w:keepNext/>
      <w:keepLines/>
      <w:spacing w:before="60"/>
      <w:jc w:val="center"/>
    </w:pPr>
    <w:rPr>
      <w:rFonts w:ascii="Arial" w:hAnsi="Arial"/>
      <w:b/>
    </w:rPr>
  </w:style>
  <w:style w:type="paragraph" w:customStyle="1" w:styleId="NF">
    <w:name w:val="NF"/>
    <w:basedOn w:val="NO"/>
    <w:pPr>
      <w:keepNext/>
      <w:spacing w:after="0"/>
    </w:pPr>
    <w:rPr>
      <w:rFonts w:ascii="Arial" w:hAnsi="Arial"/>
      <w:sz w:val="18"/>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rPr>
  </w:style>
  <w:style w:type="paragraph" w:customStyle="1" w:styleId="TAR">
    <w:name w:val="TAR"/>
    <w:basedOn w:val="TAL"/>
    <w:pPr>
      <w:jc w:val="right"/>
    </w:pPr>
  </w:style>
  <w:style w:type="paragraph" w:customStyle="1" w:styleId="H6">
    <w:name w:val="H6"/>
    <w:basedOn w:val="Heading5"/>
    <w:next w:val="Normal"/>
    <w:pPr>
      <w:ind w:left="1985" w:hanging="1985"/>
      <w:outlineLvl w:val="9"/>
    </w:pPr>
    <w:rPr>
      <w:sz w:val="20"/>
    </w:rPr>
  </w:style>
  <w:style w:type="paragraph" w:customStyle="1" w:styleId="TAN">
    <w:name w:val="TAN"/>
    <w:basedOn w:val="TAL"/>
    <w:pPr>
      <w:ind w:left="851" w:hanging="851"/>
    </w:pPr>
  </w:style>
  <w:style w:type="paragraph" w:customStyle="1" w:styleId="TAL">
    <w:name w:val="TAL"/>
    <w:basedOn w:val="Normal"/>
    <w:pPr>
      <w:keepNext/>
      <w:keepLines/>
      <w:spacing w:after="0"/>
    </w:pPr>
    <w:rPr>
      <w:rFonts w:ascii="Arial" w:hAnsi="Arial"/>
      <w:sz w:val="18"/>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rPr>
  </w:style>
  <w:style w:type="paragraph" w:customStyle="1" w:styleId="ZB">
    <w:name w:val="ZB"/>
    <w:pPr>
      <w:framePr w:w="10206" w:h="284" w:hRule="exact" w:wrap="notBeside" w:vAnchor="page" w:hAnchor="margin" w:y="1986"/>
      <w:widowControl w:val="0"/>
      <w:jc w:val="right"/>
    </w:pPr>
    <w:rPr>
      <w:rFonts w:ascii="Arial" w:hAnsi="Arial"/>
      <w:i/>
      <w:noProof/>
    </w:rPr>
  </w:style>
  <w:style w:type="paragraph" w:customStyle="1" w:styleId="ZD">
    <w:name w:val="ZD"/>
    <w:pPr>
      <w:framePr w:wrap="notBeside" w:vAnchor="page" w:hAnchor="margin" w:y="15764"/>
      <w:widowControl w:val="0"/>
    </w:pPr>
    <w:rPr>
      <w:rFonts w:ascii="Arial" w:hAnsi="Arial"/>
      <w:noProof/>
      <w:sz w:val="32"/>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rPr>
  </w:style>
  <w:style w:type="paragraph" w:customStyle="1" w:styleId="ZV">
    <w:name w:val="ZV"/>
    <w:basedOn w:val="ZU"/>
    <w:pPr>
      <w:framePr w:wrap="notBeside" w:y="16161"/>
    </w:pPr>
  </w:style>
  <w:style w:type="character" w:customStyle="1" w:styleId="ZGSM">
    <w:name w:val="ZGSM"/>
  </w:style>
  <w:style w:type="paragraph" w:styleId="List2">
    <w:name w:val="List 2"/>
    <w:basedOn w:val="List"/>
    <w:uiPriority w:val="99"/>
    <w:semiHidden/>
    <w:pPr>
      <w:ind w:left="851"/>
    </w:pPr>
  </w:style>
  <w:style w:type="paragraph" w:customStyle="1" w:styleId="ZG">
    <w:name w:val="ZG"/>
    <w:pPr>
      <w:framePr w:wrap="notBeside" w:vAnchor="page" w:hAnchor="margin" w:xAlign="right" w:y="6805"/>
      <w:widowControl w:val="0"/>
      <w:jc w:val="right"/>
    </w:pPr>
    <w:rPr>
      <w:rFonts w:ascii="Arial" w:hAnsi="Arial"/>
      <w:noProof/>
    </w:rPr>
  </w:style>
  <w:style w:type="paragraph" w:styleId="List3">
    <w:name w:val="List 3"/>
    <w:basedOn w:val="List2"/>
    <w:uiPriority w:val="99"/>
    <w:semiHidden/>
    <w:pPr>
      <w:ind w:left="1135"/>
    </w:pPr>
  </w:style>
  <w:style w:type="paragraph" w:styleId="List4">
    <w:name w:val="List 4"/>
    <w:basedOn w:val="List3"/>
    <w:uiPriority w:val="99"/>
    <w:semiHidden/>
    <w:pPr>
      <w:ind w:left="1418"/>
    </w:pPr>
  </w:style>
  <w:style w:type="paragraph" w:styleId="List5">
    <w:name w:val="List 5"/>
    <w:basedOn w:val="List4"/>
    <w:uiPriority w:val="99"/>
    <w:semiHidden/>
    <w:pPr>
      <w:ind w:left="1702"/>
    </w:pPr>
  </w:style>
  <w:style w:type="paragraph" w:customStyle="1" w:styleId="EditorsNote">
    <w:name w:val="Editor's Note"/>
    <w:basedOn w:val="NO"/>
    <w:rPr>
      <w:color w:val="FF0000"/>
    </w:rPr>
  </w:style>
  <w:style w:type="paragraph" w:styleId="List">
    <w:name w:val="List"/>
    <w:basedOn w:val="Normal"/>
    <w:uiPriority w:val="99"/>
    <w:semiHidden/>
    <w:pPr>
      <w:ind w:left="568" w:hanging="284"/>
    </w:pPr>
  </w:style>
  <w:style w:type="paragraph" w:styleId="ListBullet">
    <w:name w:val="List Bullet"/>
    <w:basedOn w:val="List"/>
    <w:uiPriority w:val="99"/>
    <w:semiHidden/>
  </w:style>
  <w:style w:type="paragraph" w:styleId="ListBullet4">
    <w:name w:val="List Bullet 4"/>
    <w:basedOn w:val="ListBullet3"/>
    <w:uiPriority w:val="99"/>
    <w:semiHidden/>
    <w:pPr>
      <w:ind w:left="1418"/>
    </w:pPr>
  </w:style>
  <w:style w:type="paragraph" w:styleId="ListBullet5">
    <w:name w:val="List Bullet 5"/>
    <w:basedOn w:val="ListBullet4"/>
    <w:uiPriority w:val="99"/>
    <w:semiHidden/>
    <w:pPr>
      <w:ind w:left="1702"/>
    </w:pPr>
  </w:style>
  <w:style w:type="paragraph" w:customStyle="1" w:styleId="B1">
    <w:name w:val="B1"/>
    <w:basedOn w:val="List"/>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styleId="Footer">
    <w:name w:val="footer"/>
    <w:basedOn w:val="Header"/>
    <w:link w:val="FooterChar"/>
    <w:uiPriority w:val="99"/>
    <w:semiHidden/>
    <w:pPr>
      <w:jc w:val="center"/>
    </w:pPr>
    <w:rPr>
      <w:i/>
    </w:rPr>
  </w:style>
  <w:style w:type="character" w:customStyle="1" w:styleId="FooterChar">
    <w:name w:val="Footer Char"/>
    <w:basedOn w:val="DefaultParagraphFont"/>
    <w:link w:val="Footer"/>
    <w:uiPriority w:val="99"/>
    <w:semiHidden/>
    <w:rsid w:val="00AB22BF"/>
  </w:style>
  <w:style w:type="paragraph" w:customStyle="1" w:styleId="ZTD">
    <w:name w:val="ZTD"/>
    <w:basedOn w:val="ZB"/>
    <w:pPr>
      <w:framePr w:hRule="auto" w:wrap="notBeside" w:y="852"/>
    </w:pPr>
    <w:rPr>
      <w:i w:val="0"/>
      <w:sz w:val="40"/>
    </w:rPr>
  </w:style>
  <w:style w:type="character" w:styleId="PageNumber">
    <w:name w:val="page number"/>
    <w:basedOn w:val="DefaultParagraphFont"/>
    <w:uiPriority w:val="99"/>
    <w:semiHidden/>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Word_97_-_2003_Document1.doc"/><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3gpp_70</Template>
  <TotalTime>3</TotalTime>
  <Pages>1</Pages>
  <Words>774</Words>
  <Characters>4417</Characters>
  <Application>Microsoft Office Outlook</Application>
  <DocSecurity>0</DocSecurity>
  <Lines>0</Lines>
  <Paragraphs>0</Paragraphs>
  <ScaleCrop>false</ScaleCrop>
  <Company>3GPP support Team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Change Request Template</dc:title>
  <dc:subject/>
  <dc:creator>Michael Sanders</dc:creator>
  <cp:keywords/>
  <dc:description/>
  <cp:lastModifiedBy>ETSI Secretariat</cp:lastModifiedBy>
  <cp:revision>5</cp:revision>
  <cp:lastPrinted>1999-05-20T08:50:00Z</cp:lastPrinted>
  <dcterms:created xsi:type="dcterms:W3CDTF">1999-09-17T13:58:00Z</dcterms:created>
  <dcterms:modified xsi:type="dcterms:W3CDTF">1999-10-06T08:40:00Z</dcterms:modified>
</cp:coreProperties>
</file>